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862" w:rsidRPr="006461A9" w:rsidRDefault="00D66862" w:rsidP="000E04E6">
      <w:pPr>
        <w:spacing w:after="0"/>
        <w:rPr>
          <w:rFonts w:ascii="Dubai" w:hAnsi="Dubai" w:cs="Dubai"/>
          <w:b/>
          <w:sz w:val="32"/>
          <w:szCs w:val="32"/>
        </w:rPr>
      </w:pPr>
    </w:p>
    <w:p w:rsidR="00D66862" w:rsidRPr="006461A9" w:rsidRDefault="00D66862" w:rsidP="00D66862">
      <w:pPr>
        <w:spacing w:after="0"/>
        <w:rPr>
          <w:rFonts w:ascii="Dubai" w:hAnsi="Dubai" w:cs="Dubai"/>
          <w:b/>
          <w:sz w:val="32"/>
          <w:szCs w:val="32"/>
        </w:rPr>
      </w:pPr>
      <w:r w:rsidRPr="006461A9">
        <w:rPr>
          <w:rFonts w:ascii="Dubai" w:hAnsi="Dubai" w:cs="Dubai"/>
          <w:b/>
          <w:sz w:val="32"/>
          <w:szCs w:val="32"/>
        </w:rPr>
        <w:t>Generics :</w:t>
      </w:r>
    </w:p>
    <w:p w:rsidR="00D66862" w:rsidRPr="006461A9" w:rsidRDefault="00D66862" w:rsidP="000E04E6">
      <w:pPr>
        <w:spacing w:after="0"/>
        <w:rPr>
          <w:rFonts w:ascii="Dubai" w:hAnsi="Dubai" w:cs="Dubai"/>
          <w:color w:val="666666"/>
          <w:sz w:val="32"/>
          <w:szCs w:val="32"/>
          <w:shd w:val="clear" w:color="auto" w:fill="FFFFFF"/>
        </w:rPr>
      </w:pPr>
    </w:p>
    <w:p w:rsidR="00FE621C" w:rsidRPr="006461A9" w:rsidRDefault="00D66862" w:rsidP="000E04E6">
      <w:pPr>
        <w:spacing w:after="0"/>
        <w:rPr>
          <w:rFonts w:ascii="Dubai" w:hAnsi="Dubai" w:cs="Dubai"/>
          <w:sz w:val="32"/>
          <w:szCs w:val="32"/>
          <w:shd w:val="clear" w:color="auto" w:fill="FFFFFF"/>
        </w:rPr>
      </w:pPr>
      <w:r w:rsidRPr="006461A9">
        <w:rPr>
          <w:rFonts w:ascii="Dubai" w:hAnsi="Dubai" w:cs="Dubai"/>
          <w:sz w:val="32"/>
          <w:szCs w:val="32"/>
          <w:shd w:val="clear" w:color="auto" w:fill="FFFFFF"/>
        </w:rPr>
        <w:t>Generics was added in Java 5 to provide</w:t>
      </w:r>
      <w:r w:rsidRPr="006461A9">
        <w:rPr>
          <w:rStyle w:val="apple-converted-space"/>
          <w:rFonts w:ascii="Dubai" w:hAnsi="Dubai" w:cs="Dubai"/>
          <w:sz w:val="32"/>
          <w:szCs w:val="32"/>
          <w:shd w:val="clear" w:color="auto" w:fill="FFFFFF"/>
        </w:rPr>
        <w:t> </w:t>
      </w:r>
      <w:r w:rsidRPr="006461A9">
        <w:rPr>
          <w:rStyle w:val="Strong"/>
          <w:rFonts w:ascii="Dubai" w:hAnsi="Dubai" w:cs="Dubai"/>
          <w:sz w:val="32"/>
          <w:szCs w:val="32"/>
          <w:shd w:val="clear" w:color="auto" w:fill="FFFFFF"/>
        </w:rPr>
        <w:t>compile-time type checking</w:t>
      </w:r>
      <w:r w:rsidRPr="006461A9">
        <w:rPr>
          <w:rStyle w:val="apple-converted-space"/>
          <w:rFonts w:ascii="Dubai" w:hAnsi="Dubai" w:cs="Dubai"/>
          <w:sz w:val="32"/>
          <w:szCs w:val="32"/>
          <w:shd w:val="clear" w:color="auto" w:fill="FFFFFF"/>
        </w:rPr>
        <w:t> </w:t>
      </w:r>
      <w:r w:rsidRPr="006461A9">
        <w:rPr>
          <w:rFonts w:ascii="Dubai" w:hAnsi="Dubai" w:cs="Dubai"/>
          <w:sz w:val="32"/>
          <w:szCs w:val="32"/>
          <w:shd w:val="clear" w:color="auto" w:fill="FFFFFF"/>
        </w:rPr>
        <w:t>and removing risk of</w:t>
      </w:r>
      <w:r w:rsidRPr="006461A9">
        <w:rPr>
          <w:rStyle w:val="apple-converted-space"/>
          <w:rFonts w:ascii="Dubai" w:hAnsi="Dubai" w:cs="Dubai"/>
          <w:sz w:val="32"/>
          <w:szCs w:val="32"/>
          <w:shd w:val="clear" w:color="auto" w:fill="FFFFFF"/>
        </w:rPr>
        <w:t> </w:t>
      </w:r>
      <w:r w:rsidRPr="006461A9">
        <w:rPr>
          <w:rStyle w:val="HTMLCode"/>
          <w:rFonts w:ascii="Dubai" w:eastAsiaTheme="minorHAnsi" w:hAnsi="Dubai" w:cs="Dubai"/>
          <w:sz w:val="32"/>
          <w:szCs w:val="32"/>
          <w:shd w:val="clear" w:color="auto" w:fill="EFE8E5"/>
        </w:rPr>
        <w:t>ClassCastException</w:t>
      </w:r>
      <w:r w:rsidRPr="006461A9">
        <w:rPr>
          <w:rStyle w:val="apple-converted-space"/>
          <w:rFonts w:ascii="Dubai" w:hAnsi="Dubai" w:cs="Dubai"/>
          <w:sz w:val="32"/>
          <w:szCs w:val="32"/>
          <w:shd w:val="clear" w:color="auto" w:fill="FFFFFF"/>
        </w:rPr>
        <w:t> </w:t>
      </w:r>
      <w:r w:rsidRPr="006461A9">
        <w:rPr>
          <w:rFonts w:ascii="Dubai" w:hAnsi="Dubai" w:cs="Dubai"/>
          <w:sz w:val="32"/>
          <w:szCs w:val="32"/>
          <w:shd w:val="clear" w:color="auto" w:fill="FFFFFF"/>
        </w:rPr>
        <w:t xml:space="preserve">that was common while working with collection classes. </w:t>
      </w:r>
    </w:p>
    <w:p w:rsidR="00D66862" w:rsidRPr="006461A9" w:rsidRDefault="00D66862" w:rsidP="000E04E6">
      <w:pPr>
        <w:spacing w:after="0"/>
        <w:rPr>
          <w:rFonts w:ascii="Dubai" w:hAnsi="Dubai" w:cs="Dubai"/>
          <w:sz w:val="32"/>
          <w:szCs w:val="32"/>
          <w:shd w:val="clear" w:color="auto" w:fill="FFFFFF"/>
        </w:rPr>
      </w:pPr>
      <w:r w:rsidRPr="006461A9">
        <w:rPr>
          <w:rFonts w:ascii="Dubai" w:hAnsi="Dubai" w:cs="Dubai"/>
          <w:sz w:val="32"/>
          <w:szCs w:val="32"/>
          <w:shd w:val="clear" w:color="auto" w:fill="FFFFFF"/>
        </w:rPr>
        <w:t>The whole collection framework was re-written to use generics for type-safety.</w:t>
      </w:r>
    </w:p>
    <w:p w:rsidR="00D66862" w:rsidRPr="006461A9" w:rsidRDefault="00D66862" w:rsidP="000E04E6">
      <w:pPr>
        <w:spacing w:after="0"/>
        <w:rPr>
          <w:rFonts w:ascii="Dubai" w:hAnsi="Dubai" w:cs="Dubai"/>
          <w:b/>
          <w:sz w:val="32"/>
          <w:szCs w:val="32"/>
        </w:rPr>
      </w:pPr>
    </w:p>
    <w:p w:rsidR="00F109D2" w:rsidRPr="006461A9" w:rsidRDefault="00F109D2" w:rsidP="000E04E6">
      <w:pPr>
        <w:spacing w:after="0"/>
        <w:rPr>
          <w:rFonts w:ascii="Dubai" w:hAnsi="Dubai" w:cs="Dubai"/>
          <w:sz w:val="32"/>
          <w:szCs w:val="32"/>
          <w:shd w:val="clear" w:color="auto" w:fill="FFFFFF"/>
        </w:rPr>
      </w:pPr>
      <w:r w:rsidRPr="006461A9">
        <w:rPr>
          <w:rFonts w:ascii="Dubai" w:hAnsi="Dubai" w:cs="Dubai"/>
          <w:sz w:val="32"/>
          <w:szCs w:val="32"/>
          <w:shd w:val="clear" w:color="auto" w:fill="FFFFFF"/>
        </w:rPr>
        <w:t>We can define our own classes with generics type. A generic type is a class or interface that is parameterized over types</w:t>
      </w:r>
    </w:p>
    <w:p w:rsidR="00F109D2" w:rsidRPr="006461A9" w:rsidRDefault="00F109D2" w:rsidP="000E04E6">
      <w:pPr>
        <w:spacing w:after="0"/>
        <w:rPr>
          <w:rFonts w:ascii="Dubai" w:hAnsi="Dubai" w:cs="Dubai"/>
          <w:sz w:val="32"/>
          <w:szCs w:val="32"/>
          <w:shd w:val="clear" w:color="auto" w:fill="FFFFFF"/>
        </w:rPr>
      </w:pPr>
    </w:p>
    <w:p w:rsidR="00D01190" w:rsidRPr="006461A9" w:rsidRDefault="00D01190" w:rsidP="00D01190">
      <w:pPr>
        <w:spacing w:before="48" w:after="48" w:line="360" w:lineRule="atLeast"/>
        <w:ind w:right="48"/>
        <w:outlineLvl w:val="1"/>
        <w:rPr>
          <w:rFonts w:ascii="Dubai" w:eastAsia="Times New Roman" w:hAnsi="Dubai" w:cs="Dubai"/>
          <w:color w:val="121214"/>
          <w:spacing w:val="-15"/>
          <w:sz w:val="32"/>
          <w:szCs w:val="32"/>
        </w:rPr>
      </w:pPr>
      <w:r w:rsidRPr="006461A9">
        <w:rPr>
          <w:rFonts w:ascii="Dubai" w:eastAsia="Times New Roman" w:hAnsi="Dubai" w:cs="Dubai"/>
          <w:color w:val="121214"/>
          <w:spacing w:val="-15"/>
          <w:sz w:val="32"/>
          <w:szCs w:val="32"/>
        </w:rPr>
        <w:t>Generic Methods:</w:t>
      </w:r>
    </w:p>
    <w:p w:rsidR="003F1CD6" w:rsidRPr="006461A9" w:rsidRDefault="003F1CD6" w:rsidP="00D01190">
      <w:pPr>
        <w:spacing w:before="48" w:after="48" w:line="360" w:lineRule="atLeast"/>
        <w:ind w:right="48"/>
        <w:outlineLvl w:val="1"/>
        <w:rPr>
          <w:rFonts w:ascii="Dubai" w:eastAsia="Times New Roman" w:hAnsi="Dubai" w:cs="Dubai"/>
          <w:color w:val="121214"/>
          <w:spacing w:val="-15"/>
          <w:sz w:val="32"/>
          <w:szCs w:val="32"/>
        </w:rPr>
      </w:pPr>
      <w:r w:rsidRPr="006461A9">
        <w:rPr>
          <w:rFonts w:ascii="Dubai" w:hAnsi="Dubai" w:cs="Dubai"/>
          <w:color w:val="000000"/>
          <w:sz w:val="32"/>
          <w:szCs w:val="32"/>
          <w:shd w:val="clear" w:color="auto" w:fill="FFFFFF"/>
        </w:rPr>
        <w:t xml:space="preserve">You can write </w:t>
      </w:r>
      <w:r w:rsidRPr="006461A9">
        <w:rPr>
          <w:rFonts w:ascii="Dubai" w:hAnsi="Dubai" w:cs="Dubai"/>
          <w:b/>
          <w:color w:val="000000"/>
          <w:sz w:val="32"/>
          <w:szCs w:val="32"/>
          <w:shd w:val="clear" w:color="auto" w:fill="FFFFFF"/>
        </w:rPr>
        <w:t>a single generic method declaration</w:t>
      </w:r>
      <w:r w:rsidRPr="006461A9">
        <w:rPr>
          <w:rFonts w:ascii="Dubai" w:hAnsi="Dubai" w:cs="Dubai"/>
          <w:color w:val="000000"/>
          <w:sz w:val="32"/>
          <w:szCs w:val="32"/>
          <w:shd w:val="clear" w:color="auto" w:fill="FFFFFF"/>
        </w:rPr>
        <w:t xml:space="preserve"> that can be called with arguments of different types.</w:t>
      </w:r>
      <w:r w:rsidRPr="006461A9">
        <w:rPr>
          <w:rStyle w:val="apple-converted-space"/>
          <w:rFonts w:ascii="Dubai" w:hAnsi="Dubai" w:cs="Dubai"/>
          <w:color w:val="000000"/>
          <w:sz w:val="32"/>
          <w:szCs w:val="32"/>
          <w:shd w:val="clear" w:color="auto" w:fill="FFFFFF"/>
        </w:rPr>
        <w:t> </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000088"/>
          <w:sz w:val="32"/>
          <w:szCs w:val="32"/>
        </w:rPr>
        <w:t>public</w:t>
      </w:r>
      <w:r w:rsidRPr="006461A9">
        <w:rPr>
          <w:rFonts w:ascii="Dubai" w:eastAsia="Times New Roman" w:hAnsi="Dubai" w:cs="Dubai"/>
          <w:color w:val="313131"/>
          <w:sz w:val="32"/>
          <w:szCs w:val="32"/>
        </w:rPr>
        <w:t xml:space="preserve"> </w:t>
      </w:r>
      <w:r w:rsidRPr="006461A9">
        <w:rPr>
          <w:rFonts w:ascii="Dubai" w:eastAsia="Times New Roman" w:hAnsi="Dubai" w:cs="Dubai"/>
          <w:color w:val="000088"/>
          <w:sz w:val="32"/>
          <w:szCs w:val="32"/>
        </w:rPr>
        <w:t>class</w:t>
      </w:r>
      <w:r w:rsidRPr="006461A9">
        <w:rPr>
          <w:rFonts w:ascii="Dubai" w:eastAsia="Times New Roman" w:hAnsi="Dubai" w:cs="Dubai"/>
          <w:color w:val="313131"/>
          <w:sz w:val="32"/>
          <w:szCs w:val="32"/>
        </w:rPr>
        <w:t xml:space="preserve"> </w:t>
      </w:r>
      <w:r w:rsidRPr="006461A9">
        <w:rPr>
          <w:rFonts w:ascii="Dubai" w:eastAsia="Times New Roman" w:hAnsi="Dubai" w:cs="Dubai"/>
          <w:color w:val="7F0055"/>
          <w:sz w:val="32"/>
          <w:szCs w:val="32"/>
        </w:rPr>
        <w:t>GenericMethodTest</w:t>
      </w:r>
      <w:r w:rsidRPr="006461A9">
        <w:rPr>
          <w:rFonts w:ascii="Dubai" w:eastAsia="Times New Roman" w:hAnsi="Dubai" w:cs="Dubai"/>
          <w:color w:val="313131"/>
          <w:sz w:val="32"/>
          <w:szCs w:val="32"/>
        </w:rPr>
        <w:t xml:space="preserve"> </w:t>
      </w:r>
      <w:r w:rsidRPr="006461A9">
        <w:rPr>
          <w:rFonts w:ascii="Dubai" w:eastAsia="Times New Roman" w:hAnsi="Dubai" w:cs="Dubai"/>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880000"/>
          <w:sz w:val="32"/>
          <w:szCs w:val="32"/>
        </w:rPr>
        <w:t>// generic method printArray</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b/>
          <w:color w:val="313131"/>
          <w:sz w:val="32"/>
          <w:szCs w:val="32"/>
        </w:rPr>
      </w:pPr>
      <w:r w:rsidRPr="006461A9">
        <w:rPr>
          <w:rFonts w:ascii="Dubai" w:eastAsia="Times New Roman" w:hAnsi="Dubai" w:cs="Dubai"/>
          <w:b/>
          <w:color w:val="313131"/>
          <w:sz w:val="32"/>
          <w:szCs w:val="32"/>
        </w:rPr>
        <w:t xml:space="preserve">   </w:t>
      </w:r>
      <w:r w:rsidRPr="006461A9">
        <w:rPr>
          <w:rFonts w:ascii="Dubai" w:eastAsia="Times New Roman" w:hAnsi="Dubai" w:cs="Dubai"/>
          <w:b/>
          <w:color w:val="000088"/>
          <w:sz w:val="32"/>
          <w:szCs w:val="32"/>
        </w:rPr>
        <w:t>public</w:t>
      </w:r>
      <w:r w:rsidRPr="006461A9">
        <w:rPr>
          <w:rFonts w:ascii="Dubai" w:eastAsia="Times New Roman" w:hAnsi="Dubai" w:cs="Dubai"/>
          <w:b/>
          <w:color w:val="313131"/>
          <w:sz w:val="32"/>
          <w:szCs w:val="32"/>
        </w:rPr>
        <w:t xml:space="preserve"> </w:t>
      </w:r>
      <w:r w:rsidRPr="006461A9">
        <w:rPr>
          <w:rFonts w:ascii="Dubai" w:eastAsia="Times New Roman" w:hAnsi="Dubai" w:cs="Dubai"/>
          <w:b/>
          <w:color w:val="000088"/>
          <w:sz w:val="32"/>
          <w:szCs w:val="32"/>
        </w:rPr>
        <w:t>static</w:t>
      </w:r>
      <w:r w:rsidRPr="006461A9">
        <w:rPr>
          <w:rFonts w:ascii="Dubai" w:eastAsia="Times New Roman" w:hAnsi="Dubai" w:cs="Dubai"/>
          <w:b/>
          <w:color w:val="313131"/>
          <w:sz w:val="32"/>
          <w:szCs w:val="32"/>
        </w:rPr>
        <w:t xml:space="preserve"> </w:t>
      </w:r>
      <w:r w:rsidRPr="006461A9">
        <w:rPr>
          <w:rFonts w:ascii="Dubai" w:eastAsia="Times New Roman" w:hAnsi="Dubai" w:cs="Dubai"/>
          <w:b/>
          <w:color w:val="FF0000"/>
          <w:sz w:val="32"/>
          <w:szCs w:val="32"/>
        </w:rPr>
        <w:t>&lt; E &gt;</w:t>
      </w:r>
      <w:r w:rsidRPr="006461A9">
        <w:rPr>
          <w:rFonts w:ascii="Dubai" w:eastAsia="Times New Roman" w:hAnsi="Dubai" w:cs="Dubai"/>
          <w:b/>
          <w:color w:val="313131"/>
          <w:sz w:val="32"/>
          <w:szCs w:val="32"/>
        </w:rPr>
        <w:t xml:space="preserve"> </w:t>
      </w:r>
      <w:r w:rsidRPr="006461A9">
        <w:rPr>
          <w:rFonts w:ascii="Dubai" w:eastAsia="Times New Roman" w:hAnsi="Dubai" w:cs="Dubai"/>
          <w:b/>
          <w:color w:val="000088"/>
          <w:sz w:val="32"/>
          <w:szCs w:val="32"/>
        </w:rPr>
        <w:t>void</w:t>
      </w:r>
      <w:r w:rsidRPr="006461A9">
        <w:rPr>
          <w:rFonts w:ascii="Dubai" w:eastAsia="Times New Roman" w:hAnsi="Dubai" w:cs="Dubai"/>
          <w:b/>
          <w:color w:val="313131"/>
          <w:sz w:val="32"/>
          <w:szCs w:val="32"/>
        </w:rPr>
        <w:t xml:space="preserve"> printArray</w:t>
      </w:r>
      <w:r w:rsidRPr="006461A9">
        <w:rPr>
          <w:rFonts w:ascii="Dubai" w:eastAsia="Times New Roman" w:hAnsi="Dubai" w:cs="Dubai"/>
          <w:b/>
          <w:color w:val="666600"/>
          <w:sz w:val="32"/>
          <w:szCs w:val="32"/>
        </w:rPr>
        <w:t>(</w:t>
      </w:r>
      <w:r w:rsidRPr="006461A9">
        <w:rPr>
          <w:rFonts w:ascii="Dubai" w:eastAsia="Times New Roman" w:hAnsi="Dubai" w:cs="Dubai"/>
          <w:b/>
          <w:color w:val="313131"/>
          <w:sz w:val="32"/>
          <w:szCs w:val="32"/>
        </w:rPr>
        <w:t xml:space="preserve"> </w:t>
      </w:r>
      <w:r w:rsidRPr="006461A9">
        <w:rPr>
          <w:rFonts w:ascii="Dubai" w:eastAsia="Times New Roman" w:hAnsi="Dubai" w:cs="Dubai"/>
          <w:b/>
          <w:color w:val="FF0000"/>
          <w:sz w:val="32"/>
          <w:szCs w:val="32"/>
        </w:rPr>
        <w:t>E[]</w:t>
      </w:r>
      <w:r w:rsidRPr="006461A9">
        <w:rPr>
          <w:rFonts w:ascii="Dubai" w:eastAsia="Times New Roman" w:hAnsi="Dubai" w:cs="Dubai"/>
          <w:b/>
          <w:color w:val="313131"/>
          <w:sz w:val="32"/>
          <w:szCs w:val="32"/>
        </w:rPr>
        <w:t xml:space="preserve"> inputArray </w:t>
      </w:r>
      <w:r w:rsidRPr="006461A9">
        <w:rPr>
          <w:rFonts w:ascii="Dubai" w:eastAsia="Times New Roman" w:hAnsi="Dubai" w:cs="Dubai"/>
          <w:b/>
          <w:color w:val="666600"/>
          <w:sz w:val="32"/>
          <w:szCs w:val="32"/>
        </w:rPr>
        <w:t>)</w:t>
      </w:r>
      <w:r w:rsidRPr="006461A9">
        <w:rPr>
          <w:rFonts w:ascii="Dubai" w:eastAsia="Times New Roman" w:hAnsi="Dubai" w:cs="Dubai"/>
          <w:b/>
          <w:color w:val="313131"/>
          <w:sz w:val="32"/>
          <w:szCs w:val="32"/>
        </w:rPr>
        <w:t xml:space="preserve"> </w:t>
      </w:r>
      <w:r w:rsidRPr="006461A9">
        <w:rPr>
          <w:rFonts w:ascii="Dubai" w:eastAsia="Times New Roman" w:hAnsi="Dubai" w:cs="Dubai"/>
          <w:b/>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b/>
          <w:color w:val="313131"/>
          <w:sz w:val="32"/>
          <w:szCs w:val="32"/>
        </w:rPr>
      </w:pPr>
      <w:r w:rsidRPr="006461A9">
        <w:rPr>
          <w:rFonts w:ascii="Dubai" w:eastAsia="Times New Roman" w:hAnsi="Dubai" w:cs="Dubai"/>
          <w:b/>
          <w:color w:val="313131"/>
          <w:sz w:val="32"/>
          <w:szCs w:val="32"/>
        </w:rPr>
        <w:t xml:space="preserve">      </w:t>
      </w:r>
      <w:r w:rsidRPr="006461A9">
        <w:rPr>
          <w:rFonts w:ascii="Dubai" w:eastAsia="Times New Roman" w:hAnsi="Dubai" w:cs="Dubai"/>
          <w:b/>
          <w:color w:val="880000"/>
          <w:sz w:val="32"/>
          <w:szCs w:val="32"/>
        </w:rPr>
        <w:t>// Display array elements</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b/>
          <w:color w:val="313131"/>
          <w:sz w:val="32"/>
          <w:szCs w:val="32"/>
        </w:rPr>
      </w:pPr>
      <w:r w:rsidRPr="006461A9">
        <w:rPr>
          <w:rFonts w:ascii="Dubai" w:eastAsia="Times New Roman" w:hAnsi="Dubai" w:cs="Dubai"/>
          <w:b/>
          <w:color w:val="313131"/>
          <w:sz w:val="32"/>
          <w:szCs w:val="32"/>
        </w:rPr>
        <w:t xml:space="preserve">      </w:t>
      </w:r>
      <w:r w:rsidRPr="006461A9">
        <w:rPr>
          <w:rFonts w:ascii="Dubai" w:eastAsia="Times New Roman" w:hAnsi="Dubai" w:cs="Dubai"/>
          <w:b/>
          <w:color w:val="000088"/>
          <w:sz w:val="32"/>
          <w:szCs w:val="32"/>
        </w:rPr>
        <w:t>for</w:t>
      </w:r>
      <w:r w:rsidRPr="006461A9">
        <w:rPr>
          <w:rFonts w:ascii="Dubai" w:eastAsia="Times New Roman" w:hAnsi="Dubai" w:cs="Dubai"/>
          <w:b/>
          <w:color w:val="666600"/>
          <w:sz w:val="32"/>
          <w:szCs w:val="32"/>
        </w:rPr>
        <w:t>(</w:t>
      </w:r>
      <w:r w:rsidRPr="006461A9">
        <w:rPr>
          <w:rFonts w:ascii="Dubai" w:eastAsia="Times New Roman" w:hAnsi="Dubai" w:cs="Dubai"/>
          <w:b/>
          <w:color w:val="FF0000"/>
          <w:sz w:val="32"/>
          <w:szCs w:val="32"/>
        </w:rPr>
        <w:t>E</w:t>
      </w:r>
      <w:r w:rsidRPr="006461A9">
        <w:rPr>
          <w:rFonts w:ascii="Dubai" w:eastAsia="Times New Roman" w:hAnsi="Dubai" w:cs="Dubai"/>
          <w:b/>
          <w:color w:val="313131"/>
          <w:sz w:val="32"/>
          <w:szCs w:val="32"/>
        </w:rPr>
        <w:t xml:space="preserve"> element </w:t>
      </w:r>
      <w:r w:rsidRPr="006461A9">
        <w:rPr>
          <w:rFonts w:ascii="Dubai" w:eastAsia="Times New Roman" w:hAnsi="Dubai" w:cs="Dubai"/>
          <w:b/>
          <w:color w:val="666600"/>
          <w:sz w:val="32"/>
          <w:szCs w:val="32"/>
        </w:rPr>
        <w:t>:</w:t>
      </w:r>
      <w:r w:rsidRPr="006461A9">
        <w:rPr>
          <w:rFonts w:ascii="Dubai" w:eastAsia="Times New Roman" w:hAnsi="Dubai" w:cs="Dubai"/>
          <w:b/>
          <w:color w:val="313131"/>
          <w:sz w:val="32"/>
          <w:szCs w:val="32"/>
        </w:rPr>
        <w:t xml:space="preserve"> inputArray</w:t>
      </w:r>
      <w:r w:rsidRPr="006461A9">
        <w:rPr>
          <w:rFonts w:ascii="Dubai" w:eastAsia="Times New Roman" w:hAnsi="Dubai" w:cs="Dubai"/>
          <w:b/>
          <w:color w:val="666600"/>
          <w:sz w:val="32"/>
          <w:szCs w:val="32"/>
        </w:rPr>
        <w:t>)</w:t>
      </w:r>
      <w:r w:rsidRPr="006461A9">
        <w:rPr>
          <w:rFonts w:ascii="Dubai" w:eastAsia="Times New Roman" w:hAnsi="Dubai" w:cs="Dubai"/>
          <w:b/>
          <w:color w:val="313131"/>
          <w:sz w:val="32"/>
          <w:szCs w:val="32"/>
        </w:rPr>
        <w:t xml:space="preserve"> </w:t>
      </w:r>
      <w:r w:rsidRPr="006461A9">
        <w:rPr>
          <w:rFonts w:ascii="Dubai" w:eastAsia="Times New Roman" w:hAnsi="Dubai" w:cs="Dubai"/>
          <w:b/>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b/>
          <w:color w:val="313131"/>
          <w:sz w:val="32"/>
          <w:szCs w:val="32"/>
        </w:rPr>
      </w:pPr>
      <w:r w:rsidRPr="006461A9">
        <w:rPr>
          <w:rFonts w:ascii="Dubai" w:eastAsia="Times New Roman" w:hAnsi="Dubai" w:cs="Dubai"/>
          <w:b/>
          <w:color w:val="313131"/>
          <w:sz w:val="32"/>
          <w:szCs w:val="32"/>
        </w:rPr>
        <w:t xml:space="preserve">         </w:t>
      </w:r>
      <w:r w:rsidRPr="006461A9">
        <w:rPr>
          <w:rFonts w:ascii="Dubai" w:eastAsia="Times New Roman" w:hAnsi="Dubai" w:cs="Dubai"/>
          <w:b/>
          <w:color w:val="7F0055"/>
          <w:sz w:val="32"/>
          <w:szCs w:val="32"/>
        </w:rPr>
        <w:t>System</w:t>
      </w:r>
      <w:r w:rsidRPr="006461A9">
        <w:rPr>
          <w:rFonts w:ascii="Dubai" w:eastAsia="Times New Roman" w:hAnsi="Dubai" w:cs="Dubai"/>
          <w:b/>
          <w:color w:val="666600"/>
          <w:sz w:val="32"/>
          <w:szCs w:val="32"/>
        </w:rPr>
        <w:t>.</w:t>
      </w:r>
      <w:r w:rsidRPr="006461A9">
        <w:rPr>
          <w:rFonts w:ascii="Dubai" w:eastAsia="Times New Roman" w:hAnsi="Dubai" w:cs="Dubai"/>
          <w:b/>
          <w:color w:val="000088"/>
          <w:sz w:val="32"/>
          <w:szCs w:val="32"/>
        </w:rPr>
        <w:t>out</w:t>
      </w:r>
      <w:r w:rsidRPr="006461A9">
        <w:rPr>
          <w:rFonts w:ascii="Dubai" w:eastAsia="Times New Roman" w:hAnsi="Dubai" w:cs="Dubai"/>
          <w:b/>
          <w:color w:val="666600"/>
          <w:sz w:val="32"/>
          <w:szCs w:val="32"/>
        </w:rPr>
        <w:t>.</w:t>
      </w:r>
      <w:r w:rsidRPr="006461A9">
        <w:rPr>
          <w:rFonts w:ascii="Dubai" w:eastAsia="Times New Roman" w:hAnsi="Dubai" w:cs="Dubai"/>
          <w:b/>
          <w:color w:val="313131"/>
          <w:sz w:val="32"/>
          <w:szCs w:val="32"/>
        </w:rPr>
        <w:t>printf</w:t>
      </w:r>
      <w:r w:rsidRPr="006461A9">
        <w:rPr>
          <w:rFonts w:ascii="Dubai" w:eastAsia="Times New Roman" w:hAnsi="Dubai" w:cs="Dubai"/>
          <w:b/>
          <w:color w:val="666600"/>
          <w:sz w:val="32"/>
          <w:szCs w:val="32"/>
        </w:rPr>
        <w:t>(</w:t>
      </w:r>
      <w:r w:rsidRPr="006461A9">
        <w:rPr>
          <w:rFonts w:ascii="Dubai" w:eastAsia="Times New Roman" w:hAnsi="Dubai" w:cs="Dubai"/>
          <w:b/>
          <w:color w:val="008800"/>
          <w:sz w:val="32"/>
          <w:szCs w:val="32"/>
        </w:rPr>
        <w:t>"%s "</w:t>
      </w:r>
      <w:r w:rsidRPr="006461A9">
        <w:rPr>
          <w:rFonts w:ascii="Dubai" w:eastAsia="Times New Roman" w:hAnsi="Dubai" w:cs="Dubai"/>
          <w:b/>
          <w:color w:val="666600"/>
          <w:sz w:val="32"/>
          <w:szCs w:val="32"/>
        </w:rPr>
        <w:t>,</w:t>
      </w:r>
      <w:r w:rsidRPr="006461A9">
        <w:rPr>
          <w:rFonts w:ascii="Dubai" w:eastAsia="Times New Roman" w:hAnsi="Dubai" w:cs="Dubai"/>
          <w:b/>
          <w:color w:val="313131"/>
          <w:sz w:val="32"/>
          <w:szCs w:val="32"/>
        </w:rPr>
        <w:t xml:space="preserve"> element</w:t>
      </w:r>
      <w:r w:rsidRPr="006461A9">
        <w:rPr>
          <w:rFonts w:ascii="Dubai" w:eastAsia="Times New Roman" w:hAnsi="Dubai" w:cs="Dubai"/>
          <w:b/>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b/>
          <w:color w:val="313131"/>
          <w:sz w:val="32"/>
          <w:szCs w:val="32"/>
        </w:rPr>
      </w:pPr>
      <w:r w:rsidRPr="006461A9">
        <w:rPr>
          <w:rFonts w:ascii="Dubai" w:eastAsia="Times New Roman" w:hAnsi="Dubai" w:cs="Dubai"/>
          <w:b/>
          <w:color w:val="313131"/>
          <w:sz w:val="32"/>
          <w:szCs w:val="32"/>
        </w:rPr>
        <w:t xml:space="preserve">      </w:t>
      </w:r>
      <w:r w:rsidRPr="006461A9">
        <w:rPr>
          <w:rFonts w:ascii="Dubai" w:eastAsia="Times New Roman" w:hAnsi="Dubai" w:cs="Dubai"/>
          <w:b/>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000088"/>
          <w:sz w:val="32"/>
          <w:szCs w:val="32"/>
        </w:rPr>
        <w:t>public</w:t>
      </w:r>
      <w:r w:rsidRPr="006461A9">
        <w:rPr>
          <w:rFonts w:ascii="Dubai" w:eastAsia="Times New Roman" w:hAnsi="Dubai" w:cs="Dubai"/>
          <w:color w:val="313131"/>
          <w:sz w:val="32"/>
          <w:szCs w:val="32"/>
        </w:rPr>
        <w:t xml:space="preserve"> </w:t>
      </w:r>
      <w:r w:rsidRPr="006461A9">
        <w:rPr>
          <w:rFonts w:ascii="Dubai" w:eastAsia="Times New Roman" w:hAnsi="Dubai" w:cs="Dubai"/>
          <w:color w:val="000088"/>
          <w:sz w:val="32"/>
          <w:szCs w:val="32"/>
        </w:rPr>
        <w:t>static</w:t>
      </w:r>
      <w:r w:rsidRPr="006461A9">
        <w:rPr>
          <w:rFonts w:ascii="Dubai" w:eastAsia="Times New Roman" w:hAnsi="Dubai" w:cs="Dubai"/>
          <w:color w:val="313131"/>
          <w:sz w:val="32"/>
          <w:szCs w:val="32"/>
        </w:rPr>
        <w:t xml:space="preserve"> </w:t>
      </w:r>
      <w:r w:rsidRPr="006461A9">
        <w:rPr>
          <w:rFonts w:ascii="Dubai" w:eastAsia="Times New Roman" w:hAnsi="Dubai" w:cs="Dubai"/>
          <w:color w:val="000088"/>
          <w:sz w:val="32"/>
          <w:szCs w:val="32"/>
        </w:rPr>
        <w:t>void</w:t>
      </w:r>
      <w:r w:rsidRPr="006461A9">
        <w:rPr>
          <w:rFonts w:ascii="Dubai" w:eastAsia="Times New Roman" w:hAnsi="Dubai" w:cs="Dubai"/>
          <w:color w:val="313131"/>
          <w:sz w:val="32"/>
          <w:szCs w:val="32"/>
        </w:rPr>
        <w:t xml:space="preserve"> main</w:t>
      </w:r>
      <w:r w:rsidRPr="006461A9">
        <w:rPr>
          <w:rFonts w:ascii="Dubai" w:eastAsia="Times New Roman" w:hAnsi="Dubai" w:cs="Dubai"/>
          <w:color w:val="666600"/>
          <w:sz w:val="32"/>
          <w:szCs w:val="32"/>
        </w:rPr>
        <w:t>(</w:t>
      </w:r>
      <w:r w:rsidRPr="006461A9">
        <w:rPr>
          <w:rFonts w:ascii="Dubai" w:eastAsia="Times New Roman" w:hAnsi="Dubai" w:cs="Dubai"/>
          <w:color w:val="7F0055"/>
          <w:sz w:val="32"/>
          <w:szCs w:val="32"/>
        </w:rPr>
        <w:t>String</w:t>
      </w:r>
      <w:r w:rsidRPr="006461A9">
        <w:rPr>
          <w:rFonts w:ascii="Dubai" w:eastAsia="Times New Roman" w:hAnsi="Dubai" w:cs="Dubai"/>
          <w:color w:val="313131"/>
          <w:sz w:val="32"/>
          <w:szCs w:val="32"/>
        </w:rPr>
        <w:t xml:space="preserve"> args</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880000"/>
          <w:sz w:val="32"/>
          <w:szCs w:val="32"/>
        </w:rPr>
        <w:t>// Create arrays of Integer, Double and Character</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7F0055"/>
          <w:sz w:val="32"/>
          <w:szCs w:val="32"/>
        </w:rPr>
        <w:t>Integer</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intArray </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6666"/>
          <w:sz w:val="32"/>
          <w:szCs w:val="32"/>
        </w:rPr>
        <w:t>1</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6666"/>
          <w:sz w:val="32"/>
          <w:szCs w:val="32"/>
        </w:rPr>
        <w:t>2</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6666"/>
          <w:sz w:val="32"/>
          <w:szCs w:val="32"/>
        </w:rPr>
        <w:t>3</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6666"/>
          <w:sz w:val="32"/>
          <w:szCs w:val="32"/>
        </w:rPr>
        <w:t>4</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6666"/>
          <w:sz w:val="32"/>
          <w:szCs w:val="32"/>
        </w:rPr>
        <w:t>5</w:t>
      </w:r>
      <w:r w:rsidRPr="006461A9">
        <w:rPr>
          <w:rFonts w:ascii="Dubai" w:eastAsia="Times New Roman" w:hAnsi="Dubai" w:cs="Dubai"/>
          <w:color w:val="313131"/>
          <w:sz w:val="32"/>
          <w:szCs w:val="32"/>
        </w:rPr>
        <w:t xml:space="preserve"> </w:t>
      </w:r>
      <w:r w:rsidRPr="006461A9">
        <w:rPr>
          <w:rFonts w:ascii="Dubai" w:eastAsia="Times New Roman" w:hAnsi="Dubai" w:cs="Dubai"/>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7F0055"/>
          <w:sz w:val="32"/>
          <w:szCs w:val="32"/>
        </w:rPr>
        <w:t>Double</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doubleArray </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6666"/>
          <w:sz w:val="32"/>
          <w:szCs w:val="32"/>
        </w:rPr>
        <w:t>1.1</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6666"/>
          <w:sz w:val="32"/>
          <w:szCs w:val="32"/>
        </w:rPr>
        <w:t>2.2</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6666"/>
          <w:sz w:val="32"/>
          <w:szCs w:val="32"/>
        </w:rPr>
        <w:t>3.3</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6666"/>
          <w:sz w:val="32"/>
          <w:szCs w:val="32"/>
        </w:rPr>
        <w:t>4.4</w:t>
      </w:r>
      <w:r w:rsidRPr="006461A9">
        <w:rPr>
          <w:rFonts w:ascii="Dubai" w:eastAsia="Times New Roman" w:hAnsi="Dubai" w:cs="Dubai"/>
          <w:color w:val="313131"/>
          <w:sz w:val="32"/>
          <w:szCs w:val="32"/>
        </w:rPr>
        <w:t xml:space="preserve"> </w:t>
      </w:r>
      <w:r w:rsidRPr="006461A9">
        <w:rPr>
          <w:rFonts w:ascii="Dubai" w:eastAsia="Times New Roman" w:hAnsi="Dubai" w:cs="Dubai"/>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7F0055"/>
          <w:sz w:val="32"/>
          <w:szCs w:val="32"/>
        </w:rPr>
        <w:t>Character</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charArray </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8800"/>
          <w:sz w:val="32"/>
          <w:szCs w:val="32"/>
        </w:rPr>
        <w:t>'H'</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8800"/>
          <w:sz w:val="32"/>
          <w:szCs w:val="32"/>
        </w:rPr>
        <w:t>'E'</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8800"/>
          <w:sz w:val="32"/>
          <w:szCs w:val="32"/>
        </w:rPr>
        <w:t>'L'</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8800"/>
          <w:sz w:val="32"/>
          <w:szCs w:val="32"/>
        </w:rPr>
        <w:t>'L'</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008800"/>
          <w:sz w:val="32"/>
          <w:szCs w:val="32"/>
        </w:rPr>
        <w:t>'O'</w:t>
      </w:r>
      <w:r w:rsidRPr="006461A9">
        <w:rPr>
          <w:rFonts w:ascii="Dubai" w:eastAsia="Times New Roman" w:hAnsi="Dubai" w:cs="Dubai"/>
          <w:color w:val="313131"/>
          <w:sz w:val="32"/>
          <w:szCs w:val="32"/>
        </w:rPr>
        <w:t xml:space="preserve"> </w:t>
      </w:r>
      <w:r w:rsidRPr="006461A9">
        <w:rPr>
          <w:rFonts w:ascii="Dubai" w:eastAsia="Times New Roman" w:hAnsi="Dubai" w:cs="Dubai"/>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7F0055"/>
          <w:sz w:val="32"/>
          <w:szCs w:val="32"/>
        </w:rPr>
        <w:t>System</w:t>
      </w:r>
      <w:r w:rsidRPr="006461A9">
        <w:rPr>
          <w:rFonts w:ascii="Dubai" w:eastAsia="Times New Roman" w:hAnsi="Dubai" w:cs="Dubai"/>
          <w:color w:val="666600"/>
          <w:sz w:val="32"/>
          <w:szCs w:val="32"/>
        </w:rPr>
        <w:t>.</w:t>
      </w:r>
      <w:r w:rsidRPr="006461A9">
        <w:rPr>
          <w:rFonts w:ascii="Dubai" w:eastAsia="Times New Roman" w:hAnsi="Dubai" w:cs="Dubai"/>
          <w:color w:val="000088"/>
          <w:sz w:val="32"/>
          <w:szCs w:val="32"/>
        </w:rPr>
        <w:t>out</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println</w:t>
      </w:r>
      <w:r w:rsidRPr="006461A9">
        <w:rPr>
          <w:rFonts w:ascii="Dubai" w:eastAsia="Times New Roman" w:hAnsi="Dubai" w:cs="Dubai"/>
          <w:color w:val="666600"/>
          <w:sz w:val="32"/>
          <w:szCs w:val="32"/>
        </w:rPr>
        <w:t>(</w:t>
      </w:r>
      <w:r w:rsidRPr="006461A9">
        <w:rPr>
          <w:rFonts w:ascii="Dubai" w:eastAsia="Times New Roman" w:hAnsi="Dubai" w:cs="Dubai"/>
          <w:color w:val="008800"/>
          <w:sz w:val="32"/>
          <w:szCs w:val="32"/>
        </w:rPr>
        <w:t>"Array integerArray contains:"</w:t>
      </w:r>
      <w:r w:rsidRPr="006461A9">
        <w:rPr>
          <w:rFonts w:ascii="Dubai" w:eastAsia="Times New Roman" w:hAnsi="Dubai" w:cs="Dubai"/>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printArray</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intArray</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880000"/>
          <w:sz w:val="32"/>
          <w:szCs w:val="32"/>
        </w:rPr>
        <w:t>// pass an Integer array</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7F0055"/>
          <w:sz w:val="32"/>
          <w:szCs w:val="32"/>
        </w:rPr>
        <w:t>System</w:t>
      </w:r>
      <w:r w:rsidRPr="006461A9">
        <w:rPr>
          <w:rFonts w:ascii="Dubai" w:eastAsia="Times New Roman" w:hAnsi="Dubai" w:cs="Dubai"/>
          <w:color w:val="666600"/>
          <w:sz w:val="32"/>
          <w:szCs w:val="32"/>
        </w:rPr>
        <w:t>.</w:t>
      </w:r>
      <w:r w:rsidRPr="006461A9">
        <w:rPr>
          <w:rFonts w:ascii="Dubai" w:eastAsia="Times New Roman" w:hAnsi="Dubai" w:cs="Dubai"/>
          <w:color w:val="000088"/>
          <w:sz w:val="32"/>
          <w:szCs w:val="32"/>
        </w:rPr>
        <w:t>out</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println</w:t>
      </w:r>
      <w:r w:rsidRPr="006461A9">
        <w:rPr>
          <w:rFonts w:ascii="Dubai" w:eastAsia="Times New Roman" w:hAnsi="Dubai" w:cs="Dubai"/>
          <w:color w:val="666600"/>
          <w:sz w:val="32"/>
          <w:szCs w:val="32"/>
        </w:rPr>
        <w:t>(</w:t>
      </w:r>
      <w:r w:rsidRPr="006461A9">
        <w:rPr>
          <w:rFonts w:ascii="Dubai" w:eastAsia="Times New Roman" w:hAnsi="Dubai" w:cs="Dubai"/>
          <w:color w:val="008800"/>
          <w:sz w:val="32"/>
          <w:szCs w:val="32"/>
        </w:rPr>
        <w:t>"\nArray doubleArray contains:"</w:t>
      </w:r>
      <w:r w:rsidRPr="006461A9">
        <w:rPr>
          <w:rFonts w:ascii="Dubai" w:eastAsia="Times New Roman" w:hAnsi="Dubai" w:cs="Dubai"/>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printArray</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doubleArray</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880000"/>
          <w:sz w:val="32"/>
          <w:szCs w:val="32"/>
        </w:rPr>
        <w:t>// pass a Double array</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7F0055"/>
          <w:sz w:val="32"/>
          <w:szCs w:val="32"/>
        </w:rPr>
        <w:t>System</w:t>
      </w:r>
      <w:r w:rsidRPr="006461A9">
        <w:rPr>
          <w:rFonts w:ascii="Dubai" w:eastAsia="Times New Roman" w:hAnsi="Dubai" w:cs="Dubai"/>
          <w:color w:val="666600"/>
          <w:sz w:val="32"/>
          <w:szCs w:val="32"/>
        </w:rPr>
        <w:t>.</w:t>
      </w:r>
      <w:r w:rsidRPr="006461A9">
        <w:rPr>
          <w:rFonts w:ascii="Dubai" w:eastAsia="Times New Roman" w:hAnsi="Dubai" w:cs="Dubai"/>
          <w:color w:val="000088"/>
          <w:sz w:val="32"/>
          <w:szCs w:val="32"/>
        </w:rPr>
        <w:t>out</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println</w:t>
      </w:r>
      <w:r w:rsidRPr="006461A9">
        <w:rPr>
          <w:rFonts w:ascii="Dubai" w:eastAsia="Times New Roman" w:hAnsi="Dubai" w:cs="Dubai"/>
          <w:color w:val="666600"/>
          <w:sz w:val="32"/>
          <w:szCs w:val="32"/>
        </w:rPr>
        <w:t>(</w:t>
      </w:r>
      <w:r w:rsidRPr="006461A9">
        <w:rPr>
          <w:rFonts w:ascii="Dubai" w:eastAsia="Times New Roman" w:hAnsi="Dubai" w:cs="Dubai"/>
          <w:color w:val="008800"/>
          <w:sz w:val="32"/>
          <w:szCs w:val="32"/>
        </w:rPr>
        <w:t>"\nArray characterArray contains:"</w:t>
      </w:r>
      <w:r w:rsidRPr="006461A9">
        <w:rPr>
          <w:rFonts w:ascii="Dubai" w:eastAsia="Times New Roman" w:hAnsi="Dubai" w:cs="Dubai"/>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printArray</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charArray</w:t>
      </w:r>
      <w:r w:rsidRPr="006461A9">
        <w:rPr>
          <w:rFonts w:ascii="Dubai" w:eastAsia="Times New Roman" w:hAnsi="Dubai" w:cs="Dubai"/>
          <w:color w:val="666600"/>
          <w:sz w:val="32"/>
          <w:szCs w:val="32"/>
        </w:rPr>
        <w:t>);</w:t>
      </w:r>
      <w:r w:rsidRPr="006461A9">
        <w:rPr>
          <w:rFonts w:ascii="Dubai" w:eastAsia="Times New Roman" w:hAnsi="Dubai" w:cs="Dubai"/>
          <w:color w:val="313131"/>
          <w:sz w:val="32"/>
          <w:szCs w:val="32"/>
        </w:rPr>
        <w:t xml:space="preserve">   </w:t>
      </w:r>
      <w:r w:rsidRPr="006461A9">
        <w:rPr>
          <w:rFonts w:ascii="Dubai" w:eastAsia="Times New Roman" w:hAnsi="Dubai" w:cs="Dubai"/>
          <w:color w:val="880000"/>
          <w:sz w:val="32"/>
          <w:szCs w:val="32"/>
        </w:rPr>
        <w:t>// pass a Character array</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313131"/>
          <w:sz w:val="32"/>
          <w:szCs w:val="32"/>
        </w:rPr>
        <w:t xml:space="preserve">   </w:t>
      </w:r>
      <w:r w:rsidRPr="006461A9">
        <w:rPr>
          <w:rFonts w:ascii="Dubai" w:eastAsia="Times New Roman" w:hAnsi="Dubai" w:cs="Dubai"/>
          <w:color w:val="666600"/>
          <w:sz w:val="32"/>
          <w:szCs w:val="32"/>
        </w:rPr>
        <w:t>}</w:t>
      </w:r>
    </w:p>
    <w:p w:rsidR="003F1CD6" w:rsidRPr="006461A9" w:rsidRDefault="003F1CD6" w:rsidP="003F1CD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Dubai" w:eastAsia="Times New Roman" w:hAnsi="Dubai" w:cs="Dubai"/>
          <w:color w:val="313131"/>
          <w:sz w:val="32"/>
          <w:szCs w:val="32"/>
        </w:rPr>
      </w:pPr>
      <w:r w:rsidRPr="006461A9">
        <w:rPr>
          <w:rFonts w:ascii="Dubai" w:eastAsia="Times New Roman" w:hAnsi="Dubai" w:cs="Dubai"/>
          <w:color w:val="666600"/>
          <w:sz w:val="32"/>
          <w:szCs w:val="32"/>
        </w:rPr>
        <w:t>}</w:t>
      </w:r>
    </w:p>
    <w:p w:rsidR="00F109D2" w:rsidRPr="006461A9" w:rsidRDefault="00F109D2" w:rsidP="000E04E6">
      <w:pPr>
        <w:spacing w:after="0"/>
        <w:rPr>
          <w:rFonts w:ascii="Dubai" w:hAnsi="Dubai" w:cs="Dubai"/>
          <w:sz w:val="32"/>
          <w:szCs w:val="32"/>
          <w:shd w:val="clear" w:color="auto" w:fill="FFFFFF"/>
        </w:rPr>
      </w:pPr>
    </w:p>
    <w:p w:rsidR="00F109D2" w:rsidRPr="006461A9" w:rsidRDefault="003F1CD6" w:rsidP="000E04E6">
      <w:pPr>
        <w:spacing w:after="0"/>
        <w:rPr>
          <w:rFonts w:ascii="Dubai" w:hAnsi="Dubai" w:cs="Dubai"/>
          <w:b/>
          <w:color w:val="666666"/>
          <w:sz w:val="32"/>
          <w:szCs w:val="32"/>
          <w:shd w:val="clear" w:color="auto" w:fill="FFFFFF"/>
        </w:rPr>
      </w:pPr>
      <w:r w:rsidRPr="006461A9">
        <w:rPr>
          <w:rStyle w:val="apple-converted-space"/>
          <w:rFonts w:ascii="Dubai" w:hAnsi="Dubai" w:cs="Dubai"/>
          <w:color w:val="000000"/>
          <w:sz w:val="32"/>
          <w:szCs w:val="32"/>
          <w:shd w:val="clear" w:color="auto" w:fill="FFFFFF"/>
        </w:rPr>
        <w:t> </w:t>
      </w:r>
      <w:r w:rsidRPr="006461A9">
        <w:rPr>
          <w:rFonts w:ascii="Dubai" w:hAnsi="Dubai" w:cs="Dubai"/>
          <w:b/>
          <w:color w:val="000000"/>
          <w:sz w:val="32"/>
          <w:szCs w:val="32"/>
          <w:shd w:val="clear" w:color="auto" w:fill="FFFFFF"/>
        </w:rPr>
        <w:t>generic class</w:t>
      </w:r>
      <w:r w:rsidRPr="006461A9">
        <w:rPr>
          <w:rStyle w:val="apple-converted-space"/>
          <w:rFonts w:ascii="Dubai" w:hAnsi="Dubai" w:cs="Dubai"/>
          <w:b/>
          <w:color w:val="000000"/>
          <w:sz w:val="32"/>
          <w:szCs w:val="32"/>
          <w:shd w:val="clear" w:color="auto" w:fill="FFFFFF"/>
        </w:rPr>
        <w:t> </w:t>
      </w:r>
    </w:p>
    <w:p w:rsidR="00F109D2" w:rsidRPr="006461A9" w:rsidRDefault="00F109D2" w:rsidP="000E04E6">
      <w:pPr>
        <w:spacing w:after="0"/>
        <w:rPr>
          <w:rFonts w:ascii="Dubai" w:hAnsi="Dubai" w:cs="Dubai"/>
          <w:color w:val="666666"/>
          <w:sz w:val="32"/>
          <w:szCs w:val="32"/>
          <w:shd w:val="clear" w:color="auto" w:fill="FFFFFF"/>
        </w:rPr>
      </w:pP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kwd"/>
          <w:rFonts w:ascii="Dubai" w:hAnsi="Dubai" w:cs="Dubai"/>
          <w:color w:val="000088"/>
          <w:sz w:val="32"/>
          <w:szCs w:val="32"/>
        </w:rPr>
        <w:t>ublic</w:t>
      </w: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class</w:t>
      </w:r>
      <w:r w:rsidRPr="006461A9">
        <w:rPr>
          <w:rStyle w:val="pln"/>
          <w:rFonts w:ascii="Dubai" w:hAnsi="Dubai" w:cs="Dubai"/>
          <w:color w:val="313131"/>
          <w:sz w:val="32"/>
          <w:szCs w:val="32"/>
        </w:rPr>
        <w:t xml:space="preserve"> </w:t>
      </w:r>
      <w:r w:rsidRPr="006461A9">
        <w:rPr>
          <w:rStyle w:val="typ"/>
          <w:rFonts w:ascii="Dubai" w:hAnsi="Dubai" w:cs="Dubai"/>
          <w:color w:val="7F0055"/>
          <w:sz w:val="32"/>
          <w:szCs w:val="32"/>
        </w:rPr>
        <w:t>Box</w:t>
      </w:r>
      <w:r w:rsidRPr="006461A9">
        <w:rPr>
          <w:rStyle w:val="pun"/>
          <w:rFonts w:ascii="Dubai" w:eastAsiaTheme="majorEastAsia" w:hAnsi="Dubai" w:cs="Dubai"/>
          <w:color w:val="666600"/>
          <w:sz w:val="32"/>
          <w:szCs w:val="32"/>
        </w:rPr>
        <w:t>&lt;</w:t>
      </w:r>
      <w:r w:rsidRPr="006461A9">
        <w:rPr>
          <w:rStyle w:val="pln"/>
          <w:rFonts w:ascii="Dubai" w:hAnsi="Dubai" w:cs="Dubai"/>
          <w:color w:val="313131"/>
          <w:sz w:val="32"/>
          <w:szCs w:val="32"/>
        </w:rPr>
        <w:t>T</w:t>
      </w:r>
      <w:r w:rsidRPr="006461A9">
        <w:rPr>
          <w:rStyle w:val="pun"/>
          <w:rFonts w:ascii="Dubai" w:eastAsiaTheme="majorEastAsia" w:hAnsi="Dubai" w:cs="Dubai"/>
          <w:color w:val="666600"/>
          <w:sz w:val="32"/>
          <w:szCs w:val="32"/>
        </w:rPr>
        <w:t>&gt;</w:t>
      </w:r>
      <w:r w:rsidRPr="006461A9">
        <w:rPr>
          <w:rStyle w:val="pln"/>
          <w:rFonts w:ascii="Dubai" w:hAnsi="Dubai" w:cs="Dubai"/>
          <w:color w:val="313131"/>
          <w:sz w:val="32"/>
          <w:szCs w:val="32"/>
        </w:rPr>
        <w:t xml:space="preserve"> </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private</w:t>
      </w:r>
      <w:r w:rsidRPr="006461A9">
        <w:rPr>
          <w:rStyle w:val="pln"/>
          <w:rFonts w:ascii="Dubai" w:hAnsi="Dubai" w:cs="Dubai"/>
          <w:color w:val="313131"/>
          <w:sz w:val="32"/>
          <w:szCs w:val="32"/>
        </w:rPr>
        <w:t xml:space="preserve"> T t</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public</w:t>
      </w: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void</w:t>
      </w:r>
      <w:r w:rsidRPr="006461A9">
        <w:rPr>
          <w:rStyle w:val="pln"/>
          <w:rFonts w:ascii="Dubai" w:hAnsi="Dubai" w:cs="Dubai"/>
          <w:color w:val="313131"/>
          <w:sz w:val="32"/>
          <w:szCs w:val="32"/>
        </w:rPr>
        <w:t xml:space="preserve"> add</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T t</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 xml:space="preserve"> </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this</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 xml:space="preserve">t </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 xml:space="preserve"> t</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public</w:t>
      </w:r>
      <w:r w:rsidRPr="006461A9">
        <w:rPr>
          <w:rStyle w:val="pln"/>
          <w:rFonts w:ascii="Dubai" w:hAnsi="Dubai" w:cs="Dubai"/>
          <w:color w:val="313131"/>
          <w:sz w:val="32"/>
          <w:szCs w:val="32"/>
        </w:rPr>
        <w:t xml:space="preserve"> T </w:t>
      </w:r>
      <w:r w:rsidRPr="006461A9">
        <w:rPr>
          <w:rStyle w:val="kwd"/>
          <w:rFonts w:ascii="Dubai" w:hAnsi="Dubai" w:cs="Dubai"/>
          <w:color w:val="000088"/>
          <w:sz w:val="32"/>
          <w:szCs w:val="32"/>
        </w:rPr>
        <w:t>get</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 xml:space="preserve"> </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return</w:t>
      </w:r>
      <w:r w:rsidRPr="006461A9">
        <w:rPr>
          <w:rStyle w:val="pln"/>
          <w:rFonts w:ascii="Dubai" w:hAnsi="Dubai" w:cs="Dubai"/>
          <w:color w:val="313131"/>
          <w:sz w:val="32"/>
          <w:szCs w:val="32"/>
        </w:rPr>
        <w:t xml:space="preserve"> t</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public</w:t>
      </w: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static</w:t>
      </w: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void</w:t>
      </w:r>
      <w:r w:rsidRPr="006461A9">
        <w:rPr>
          <w:rStyle w:val="pln"/>
          <w:rFonts w:ascii="Dubai" w:hAnsi="Dubai" w:cs="Dubai"/>
          <w:color w:val="313131"/>
          <w:sz w:val="32"/>
          <w:szCs w:val="32"/>
        </w:rPr>
        <w:t xml:space="preserve"> main</w:t>
      </w:r>
      <w:r w:rsidRPr="006461A9">
        <w:rPr>
          <w:rStyle w:val="pun"/>
          <w:rFonts w:ascii="Dubai" w:eastAsiaTheme="majorEastAsia" w:hAnsi="Dubai" w:cs="Dubai"/>
          <w:color w:val="666600"/>
          <w:sz w:val="32"/>
          <w:szCs w:val="32"/>
        </w:rPr>
        <w:t>(</w:t>
      </w:r>
      <w:r w:rsidRPr="006461A9">
        <w:rPr>
          <w:rStyle w:val="typ"/>
          <w:rFonts w:ascii="Dubai" w:hAnsi="Dubai" w:cs="Dubai"/>
          <w:color w:val="7F0055"/>
          <w:sz w:val="32"/>
          <w:szCs w:val="32"/>
        </w:rPr>
        <w:t>String</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 xml:space="preserve"> args</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 xml:space="preserve"> </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typ"/>
          <w:rFonts w:ascii="Dubai" w:hAnsi="Dubai" w:cs="Dubai"/>
          <w:color w:val="7F0055"/>
          <w:sz w:val="32"/>
          <w:szCs w:val="32"/>
        </w:rPr>
        <w:t>Box</w:t>
      </w:r>
      <w:r w:rsidRPr="006461A9">
        <w:rPr>
          <w:rStyle w:val="pun"/>
          <w:rFonts w:ascii="Dubai" w:eastAsiaTheme="majorEastAsia" w:hAnsi="Dubai" w:cs="Dubai"/>
          <w:color w:val="666600"/>
          <w:sz w:val="32"/>
          <w:szCs w:val="32"/>
        </w:rPr>
        <w:t>&lt;</w:t>
      </w:r>
      <w:r w:rsidRPr="006461A9">
        <w:rPr>
          <w:rStyle w:val="typ"/>
          <w:rFonts w:ascii="Dubai" w:hAnsi="Dubai" w:cs="Dubai"/>
          <w:color w:val="7F0055"/>
          <w:sz w:val="32"/>
          <w:szCs w:val="32"/>
        </w:rPr>
        <w:t>Integer</w:t>
      </w:r>
      <w:r w:rsidRPr="006461A9">
        <w:rPr>
          <w:rStyle w:val="pun"/>
          <w:rFonts w:ascii="Dubai" w:eastAsiaTheme="majorEastAsia" w:hAnsi="Dubai" w:cs="Dubai"/>
          <w:color w:val="666600"/>
          <w:sz w:val="32"/>
          <w:szCs w:val="32"/>
        </w:rPr>
        <w:t>&gt;</w:t>
      </w:r>
      <w:r w:rsidRPr="006461A9">
        <w:rPr>
          <w:rStyle w:val="pln"/>
          <w:rFonts w:ascii="Dubai" w:hAnsi="Dubai" w:cs="Dubai"/>
          <w:color w:val="313131"/>
          <w:sz w:val="32"/>
          <w:szCs w:val="32"/>
        </w:rPr>
        <w:t xml:space="preserve"> integerBox </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new</w:t>
      </w:r>
      <w:r w:rsidRPr="006461A9">
        <w:rPr>
          <w:rStyle w:val="pln"/>
          <w:rFonts w:ascii="Dubai" w:hAnsi="Dubai" w:cs="Dubai"/>
          <w:color w:val="313131"/>
          <w:sz w:val="32"/>
          <w:szCs w:val="32"/>
        </w:rPr>
        <w:t xml:space="preserve"> </w:t>
      </w:r>
      <w:r w:rsidRPr="006461A9">
        <w:rPr>
          <w:rStyle w:val="typ"/>
          <w:rFonts w:ascii="Dubai" w:hAnsi="Dubai" w:cs="Dubai"/>
          <w:color w:val="7F0055"/>
          <w:sz w:val="32"/>
          <w:szCs w:val="32"/>
        </w:rPr>
        <w:t>Box</w:t>
      </w:r>
      <w:r w:rsidRPr="006461A9">
        <w:rPr>
          <w:rStyle w:val="pun"/>
          <w:rFonts w:ascii="Dubai" w:eastAsiaTheme="majorEastAsia" w:hAnsi="Dubai" w:cs="Dubai"/>
          <w:color w:val="666600"/>
          <w:sz w:val="32"/>
          <w:szCs w:val="32"/>
        </w:rPr>
        <w:t>&lt;</w:t>
      </w:r>
      <w:r w:rsidRPr="006461A9">
        <w:rPr>
          <w:rStyle w:val="typ"/>
          <w:rFonts w:ascii="Dubai" w:hAnsi="Dubai" w:cs="Dubai"/>
          <w:color w:val="7F0055"/>
          <w:sz w:val="32"/>
          <w:szCs w:val="32"/>
        </w:rPr>
        <w:t>Integer</w:t>
      </w:r>
      <w:r w:rsidRPr="006461A9">
        <w:rPr>
          <w:rStyle w:val="pun"/>
          <w:rFonts w:ascii="Dubai" w:eastAsiaTheme="majorEastAsia" w:hAnsi="Dubai" w:cs="Dubai"/>
          <w:color w:val="666600"/>
          <w:sz w:val="32"/>
          <w:szCs w:val="32"/>
        </w:rPr>
        <w:t>&gt;();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typ"/>
          <w:rFonts w:ascii="Dubai" w:hAnsi="Dubai" w:cs="Dubai"/>
          <w:color w:val="7F0055"/>
          <w:sz w:val="32"/>
          <w:szCs w:val="32"/>
        </w:rPr>
        <w:t>Box</w:t>
      </w:r>
      <w:r w:rsidRPr="006461A9">
        <w:rPr>
          <w:rStyle w:val="pun"/>
          <w:rFonts w:ascii="Dubai" w:eastAsiaTheme="majorEastAsia" w:hAnsi="Dubai" w:cs="Dubai"/>
          <w:color w:val="666600"/>
          <w:sz w:val="32"/>
          <w:szCs w:val="32"/>
        </w:rPr>
        <w:t>&lt;</w:t>
      </w:r>
      <w:r w:rsidRPr="006461A9">
        <w:rPr>
          <w:rStyle w:val="typ"/>
          <w:rFonts w:ascii="Dubai" w:hAnsi="Dubai" w:cs="Dubai"/>
          <w:color w:val="7F0055"/>
          <w:sz w:val="32"/>
          <w:szCs w:val="32"/>
        </w:rPr>
        <w:t>String</w:t>
      </w:r>
      <w:r w:rsidRPr="006461A9">
        <w:rPr>
          <w:rStyle w:val="pun"/>
          <w:rFonts w:ascii="Dubai" w:eastAsiaTheme="majorEastAsia" w:hAnsi="Dubai" w:cs="Dubai"/>
          <w:color w:val="666600"/>
          <w:sz w:val="32"/>
          <w:szCs w:val="32"/>
        </w:rPr>
        <w:t>&gt;</w:t>
      </w:r>
      <w:r w:rsidRPr="006461A9">
        <w:rPr>
          <w:rStyle w:val="pln"/>
          <w:rFonts w:ascii="Dubai" w:hAnsi="Dubai" w:cs="Dubai"/>
          <w:color w:val="313131"/>
          <w:sz w:val="32"/>
          <w:szCs w:val="32"/>
        </w:rPr>
        <w:t xml:space="preserve"> stringBox </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 xml:space="preserve"> </w:t>
      </w:r>
      <w:r w:rsidRPr="006461A9">
        <w:rPr>
          <w:rStyle w:val="kwd"/>
          <w:rFonts w:ascii="Dubai" w:hAnsi="Dubai" w:cs="Dubai"/>
          <w:color w:val="000088"/>
          <w:sz w:val="32"/>
          <w:szCs w:val="32"/>
        </w:rPr>
        <w:t>new</w:t>
      </w:r>
      <w:r w:rsidRPr="006461A9">
        <w:rPr>
          <w:rStyle w:val="pln"/>
          <w:rFonts w:ascii="Dubai" w:hAnsi="Dubai" w:cs="Dubai"/>
          <w:color w:val="313131"/>
          <w:sz w:val="32"/>
          <w:szCs w:val="32"/>
        </w:rPr>
        <w:t xml:space="preserve"> </w:t>
      </w:r>
      <w:r w:rsidRPr="006461A9">
        <w:rPr>
          <w:rStyle w:val="typ"/>
          <w:rFonts w:ascii="Dubai" w:hAnsi="Dubai" w:cs="Dubai"/>
          <w:color w:val="7F0055"/>
          <w:sz w:val="32"/>
          <w:szCs w:val="32"/>
        </w:rPr>
        <w:t>Box</w:t>
      </w:r>
      <w:r w:rsidRPr="006461A9">
        <w:rPr>
          <w:rStyle w:val="pun"/>
          <w:rFonts w:ascii="Dubai" w:eastAsiaTheme="majorEastAsia" w:hAnsi="Dubai" w:cs="Dubai"/>
          <w:color w:val="666600"/>
          <w:sz w:val="32"/>
          <w:szCs w:val="32"/>
        </w:rPr>
        <w:t>&lt;</w:t>
      </w:r>
      <w:r w:rsidRPr="006461A9">
        <w:rPr>
          <w:rStyle w:val="typ"/>
          <w:rFonts w:ascii="Dubai" w:hAnsi="Dubai" w:cs="Dubai"/>
          <w:color w:val="7F0055"/>
          <w:sz w:val="32"/>
          <w:szCs w:val="32"/>
        </w:rPr>
        <w:t>String</w:t>
      </w:r>
      <w:r w:rsidRPr="006461A9">
        <w:rPr>
          <w:rStyle w:val="pun"/>
          <w:rFonts w:ascii="Dubai" w:eastAsiaTheme="majorEastAsia" w:hAnsi="Dubai" w:cs="Dubai"/>
          <w:color w:val="666600"/>
          <w:sz w:val="32"/>
          <w:szCs w:val="32"/>
        </w:rPr>
        <w:t>&gt;();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integerBox</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add</w:t>
      </w:r>
      <w:r w:rsidRPr="006461A9">
        <w:rPr>
          <w:rStyle w:val="pun"/>
          <w:rFonts w:ascii="Dubai" w:eastAsiaTheme="majorEastAsia" w:hAnsi="Dubai" w:cs="Dubai"/>
          <w:color w:val="666600"/>
          <w:sz w:val="32"/>
          <w:szCs w:val="32"/>
        </w:rPr>
        <w:t>(</w:t>
      </w:r>
      <w:r w:rsidRPr="006461A9">
        <w:rPr>
          <w:rStyle w:val="kwd"/>
          <w:rFonts w:ascii="Dubai" w:hAnsi="Dubai" w:cs="Dubai"/>
          <w:color w:val="000088"/>
          <w:sz w:val="32"/>
          <w:szCs w:val="32"/>
        </w:rPr>
        <w:t>new</w:t>
      </w:r>
      <w:r w:rsidRPr="006461A9">
        <w:rPr>
          <w:rStyle w:val="pln"/>
          <w:rFonts w:ascii="Dubai" w:hAnsi="Dubai" w:cs="Dubai"/>
          <w:color w:val="313131"/>
          <w:sz w:val="32"/>
          <w:szCs w:val="32"/>
        </w:rPr>
        <w:t xml:space="preserve"> </w:t>
      </w:r>
      <w:r w:rsidRPr="006461A9">
        <w:rPr>
          <w:rStyle w:val="typ"/>
          <w:rFonts w:ascii="Dubai" w:hAnsi="Dubai" w:cs="Dubai"/>
          <w:color w:val="7F0055"/>
          <w:sz w:val="32"/>
          <w:szCs w:val="32"/>
        </w:rPr>
        <w:t>Integer</w:t>
      </w:r>
      <w:r w:rsidRPr="006461A9">
        <w:rPr>
          <w:rStyle w:val="pun"/>
          <w:rFonts w:ascii="Dubai" w:eastAsiaTheme="majorEastAsia" w:hAnsi="Dubai" w:cs="Dubai"/>
          <w:color w:val="666600"/>
          <w:sz w:val="32"/>
          <w:szCs w:val="32"/>
        </w:rPr>
        <w:t>(</w:t>
      </w:r>
      <w:r w:rsidRPr="006461A9">
        <w:rPr>
          <w:rStyle w:val="lit"/>
          <w:rFonts w:ascii="Dubai" w:hAnsi="Dubai" w:cs="Dubai"/>
          <w:color w:val="006666"/>
          <w:sz w:val="32"/>
          <w:szCs w:val="32"/>
        </w:rPr>
        <w:t>10</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stringBox</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add</w:t>
      </w:r>
      <w:r w:rsidRPr="006461A9">
        <w:rPr>
          <w:rStyle w:val="pun"/>
          <w:rFonts w:ascii="Dubai" w:eastAsiaTheme="majorEastAsia" w:hAnsi="Dubai" w:cs="Dubai"/>
          <w:color w:val="666600"/>
          <w:sz w:val="32"/>
          <w:szCs w:val="32"/>
        </w:rPr>
        <w:t>(</w:t>
      </w:r>
      <w:r w:rsidRPr="006461A9">
        <w:rPr>
          <w:rStyle w:val="kwd"/>
          <w:rFonts w:ascii="Dubai" w:hAnsi="Dubai" w:cs="Dubai"/>
          <w:color w:val="000088"/>
          <w:sz w:val="32"/>
          <w:szCs w:val="32"/>
        </w:rPr>
        <w:t>new</w:t>
      </w:r>
      <w:r w:rsidRPr="006461A9">
        <w:rPr>
          <w:rStyle w:val="pln"/>
          <w:rFonts w:ascii="Dubai" w:hAnsi="Dubai" w:cs="Dubai"/>
          <w:color w:val="313131"/>
          <w:sz w:val="32"/>
          <w:szCs w:val="32"/>
        </w:rPr>
        <w:t xml:space="preserve"> </w:t>
      </w:r>
      <w:r w:rsidRPr="006461A9">
        <w:rPr>
          <w:rStyle w:val="typ"/>
          <w:rFonts w:ascii="Dubai" w:hAnsi="Dubai" w:cs="Dubai"/>
          <w:color w:val="7F0055"/>
          <w:sz w:val="32"/>
          <w:szCs w:val="32"/>
        </w:rPr>
        <w:t>String</w:t>
      </w:r>
      <w:r w:rsidRPr="006461A9">
        <w:rPr>
          <w:rStyle w:val="pun"/>
          <w:rFonts w:ascii="Dubai" w:eastAsiaTheme="majorEastAsia" w:hAnsi="Dubai" w:cs="Dubai"/>
          <w:color w:val="666600"/>
          <w:sz w:val="32"/>
          <w:szCs w:val="32"/>
        </w:rPr>
        <w:t>(</w:t>
      </w:r>
      <w:r w:rsidRPr="006461A9">
        <w:rPr>
          <w:rStyle w:val="str"/>
          <w:rFonts w:ascii="Dubai" w:hAnsi="Dubai" w:cs="Dubai"/>
          <w:color w:val="008800"/>
          <w:sz w:val="32"/>
          <w:szCs w:val="32"/>
        </w:rPr>
        <w:t>"Hello World"</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typ"/>
          <w:rFonts w:ascii="Dubai" w:hAnsi="Dubai" w:cs="Dubai"/>
          <w:color w:val="7F0055"/>
          <w:sz w:val="32"/>
          <w:szCs w:val="32"/>
        </w:rPr>
        <w:t>System</w:t>
      </w:r>
      <w:r w:rsidRPr="006461A9">
        <w:rPr>
          <w:rStyle w:val="pun"/>
          <w:rFonts w:ascii="Dubai" w:eastAsiaTheme="majorEastAsia" w:hAnsi="Dubai" w:cs="Dubai"/>
          <w:color w:val="666600"/>
          <w:sz w:val="32"/>
          <w:szCs w:val="32"/>
        </w:rPr>
        <w:t>.</w:t>
      </w:r>
      <w:r w:rsidRPr="006461A9">
        <w:rPr>
          <w:rStyle w:val="kwd"/>
          <w:rFonts w:ascii="Dubai" w:hAnsi="Dubai" w:cs="Dubai"/>
          <w:color w:val="000088"/>
          <w:sz w:val="32"/>
          <w:szCs w:val="32"/>
        </w:rPr>
        <w:t>out</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printf</w:t>
      </w:r>
      <w:r w:rsidRPr="006461A9">
        <w:rPr>
          <w:rStyle w:val="pun"/>
          <w:rFonts w:ascii="Dubai" w:eastAsiaTheme="majorEastAsia" w:hAnsi="Dubai" w:cs="Dubai"/>
          <w:color w:val="666600"/>
          <w:sz w:val="32"/>
          <w:szCs w:val="32"/>
        </w:rPr>
        <w:t>(</w:t>
      </w:r>
      <w:r w:rsidRPr="006461A9">
        <w:rPr>
          <w:rStyle w:val="str"/>
          <w:rFonts w:ascii="Dubai" w:hAnsi="Dubai" w:cs="Dubai"/>
          <w:color w:val="008800"/>
          <w:sz w:val="32"/>
          <w:szCs w:val="32"/>
        </w:rPr>
        <w:t>"Integer Value :%d\n\n"</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 xml:space="preserve"> integerBox</w:t>
      </w:r>
      <w:r w:rsidRPr="006461A9">
        <w:rPr>
          <w:rStyle w:val="pun"/>
          <w:rFonts w:ascii="Dubai" w:eastAsiaTheme="majorEastAsia" w:hAnsi="Dubai" w:cs="Dubai"/>
          <w:color w:val="666600"/>
          <w:sz w:val="32"/>
          <w:szCs w:val="32"/>
        </w:rPr>
        <w:t>.</w:t>
      </w:r>
      <w:r w:rsidRPr="006461A9">
        <w:rPr>
          <w:rStyle w:val="kwd"/>
          <w:rFonts w:ascii="Dubai" w:hAnsi="Dubai" w:cs="Dubai"/>
          <w:color w:val="000088"/>
          <w:sz w:val="32"/>
          <w:szCs w:val="32"/>
        </w:rPr>
        <w:t>get</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typ"/>
          <w:rFonts w:ascii="Dubai" w:hAnsi="Dubai" w:cs="Dubai"/>
          <w:color w:val="7F0055"/>
          <w:sz w:val="32"/>
          <w:szCs w:val="32"/>
        </w:rPr>
        <w:t>System</w:t>
      </w:r>
      <w:r w:rsidRPr="006461A9">
        <w:rPr>
          <w:rStyle w:val="pun"/>
          <w:rFonts w:ascii="Dubai" w:eastAsiaTheme="majorEastAsia" w:hAnsi="Dubai" w:cs="Dubai"/>
          <w:color w:val="666600"/>
          <w:sz w:val="32"/>
          <w:szCs w:val="32"/>
        </w:rPr>
        <w:t>.</w:t>
      </w:r>
      <w:r w:rsidRPr="006461A9">
        <w:rPr>
          <w:rStyle w:val="kwd"/>
          <w:rFonts w:ascii="Dubai" w:hAnsi="Dubai" w:cs="Dubai"/>
          <w:color w:val="000088"/>
          <w:sz w:val="32"/>
          <w:szCs w:val="32"/>
        </w:rPr>
        <w:t>out</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printf</w:t>
      </w:r>
      <w:r w:rsidRPr="006461A9">
        <w:rPr>
          <w:rStyle w:val="pun"/>
          <w:rFonts w:ascii="Dubai" w:eastAsiaTheme="majorEastAsia" w:hAnsi="Dubai" w:cs="Dubai"/>
          <w:color w:val="666600"/>
          <w:sz w:val="32"/>
          <w:szCs w:val="32"/>
        </w:rPr>
        <w:t>(</w:t>
      </w:r>
      <w:r w:rsidRPr="006461A9">
        <w:rPr>
          <w:rStyle w:val="str"/>
          <w:rFonts w:ascii="Dubai" w:hAnsi="Dubai" w:cs="Dubai"/>
          <w:color w:val="008800"/>
          <w:sz w:val="32"/>
          <w:szCs w:val="32"/>
        </w:rPr>
        <w:t>"String Value :%s\n"</w:t>
      </w:r>
      <w:r w:rsidRPr="006461A9">
        <w:rPr>
          <w:rStyle w:val="pun"/>
          <w:rFonts w:ascii="Dubai" w:eastAsiaTheme="majorEastAsia" w:hAnsi="Dubai" w:cs="Dubai"/>
          <w:color w:val="666600"/>
          <w:sz w:val="32"/>
          <w:szCs w:val="32"/>
        </w:rPr>
        <w:t>,</w:t>
      </w:r>
      <w:r w:rsidRPr="006461A9">
        <w:rPr>
          <w:rStyle w:val="pln"/>
          <w:rFonts w:ascii="Dubai" w:hAnsi="Dubai" w:cs="Dubai"/>
          <w:color w:val="313131"/>
          <w:sz w:val="32"/>
          <w:szCs w:val="32"/>
        </w:rPr>
        <w:t xml:space="preserve"> stringBox</w:t>
      </w:r>
      <w:r w:rsidRPr="006461A9">
        <w:rPr>
          <w:rStyle w:val="pun"/>
          <w:rFonts w:ascii="Dubai" w:eastAsiaTheme="majorEastAsia" w:hAnsi="Dubai" w:cs="Dubai"/>
          <w:color w:val="666600"/>
          <w:sz w:val="32"/>
          <w:szCs w:val="32"/>
        </w:rPr>
        <w:t>.</w:t>
      </w:r>
      <w:r w:rsidRPr="006461A9">
        <w:rPr>
          <w:rStyle w:val="kwd"/>
          <w:rFonts w:ascii="Dubai" w:hAnsi="Dubai" w:cs="Dubai"/>
          <w:color w:val="000088"/>
          <w:sz w:val="32"/>
          <w:szCs w:val="32"/>
        </w:rPr>
        <w:t>get</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Dubai" w:hAnsi="Dubai" w:cs="Dubai"/>
          <w:color w:val="313131"/>
          <w:sz w:val="32"/>
          <w:szCs w:val="32"/>
        </w:rPr>
      </w:pPr>
      <w:r w:rsidRPr="006461A9">
        <w:rPr>
          <w:rStyle w:val="pln"/>
          <w:rFonts w:ascii="Dubai" w:hAnsi="Dubai" w:cs="Dubai"/>
          <w:color w:val="313131"/>
          <w:sz w:val="32"/>
          <w:szCs w:val="32"/>
        </w:rPr>
        <w:t xml:space="preserve">   </w:t>
      </w:r>
      <w:r w:rsidRPr="006461A9">
        <w:rPr>
          <w:rStyle w:val="pun"/>
          <w:rFonts w:ascii="Dubai" w:eastAsiaTheme="majorEastAsia" w:hAnsi="Dubai" w:cs="Dubai"/>
          <w:color w:val="666600"/>
          <w:sz w:val="32"/>
          <w:szCs w:val="32"/>
        </w:rPr>
        <w:t>}</w:t>
      </w:r>
    </w:p>
    <w:p w:rsidR="003F1CD6" w:rsidRPr="006461A9" w:rsidRDefault="003F1CD6" w:rsidP="003F1CD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Dubai" w:hAnsi="Dubai" w:cs="Dubai"/>
          <w:color w:val="313131"/>
          <w:sz w:val="32"/>
          <w:szCs w:val="32"/>
        </w:rPr>
      </w:pPr>
      <w:r w:rsidRPr="006461A9">
        <w:rPr>
          <w:rStyle w:val="pun"/>
          <w:rFonts w:ascii="Dubai" w:eastAsiaTheme="majorEastAsia" w:hAnsi="Dubai" w:cs="Dubai"/>
          <w:color w:val="666600"/>
          <w:sz w:val="32"/>
          <w:szCs w:val="32"/>
        </w:rPr>
        <w:t>}</w:t>
      </w:r>
    </w:p>
    <w:p w:rsidR="000E04E6" w:rsidRPr="006461A9" w:rsidRDefault="000E04E6" w:rsidP="000E04E6">
      <w:pPr>
        <w:spacing w:after="0"/>
        <w:rPr>
          <w:rFonts w:ascii="Dubai" w:hAnsi="Dubai" w:cs="Dubai"/>
          <w:b/>
          <w:sz w:val="32"/>
          <w:szCs w:val="32"/>
        </w:rPr>
      </w:pPr>
      <w:r w:rsidRPr="006461A9">
        <w:rPr>
          <w:rFonts w:ascii="Dubai" w:hAnsi="Dubai" w:cs="Dubai"/>
          <w:b/>
          <w:sz w:val="32"/>
          <w:szCs w:val="32"/>
        </w:rPr>
        <w:t>Generics Terminology:</w:t>
      </w:r>
    </w:p>
    <w:p w:rsidR="000E04E6" w:rsidRPr="006461A9" w:rsidRDefault="000E04E6" w:rsidP="000E04E6">
      <w:pPr>
        <w:spacing w:after="0"/>
        <w:rPr>
          <w:rFonts w:ascii="Dubai" w:hAnsi="Dubai" w:cs="Dubai"/>
          <w:sz w:val="32"/>
          <w:szCs w:val="32"/>
        </w:rPr>
      </w:pPr>
      <w:r w:rsidRPr="006461A9">
        <w:rPr>
          <w:rFonts w:ascii="Dubai" w:hAnsi="Dubai" w:cs="Dubai"/>
          <w:sz w:val="32"/>
          <w:szCs w:val="32"/>
        </w:rPr>
        <w:t>For example, class Sender</w:t>
      </w:r>
      <w:r w:rsidRPr="006461A9">
        <w:rPr>
          <w:rFonts w:ascii="Dubai" w:hAnsi="Dubai" w:cs="Dubai"/>
          <w:b/>
          <w:sz w:val="32"/>
          <w:szCs w:val="32"/>
        </w:rPr>
        <w:t>&lt;T&gt;</w:t>
      </w:r>
      <w:r w:rsidRPr="006461A9">
        <w:rPr>
          <w:rFonts w:ascii="Dubai" w:hAnsi="Dubai" w:cs="Dubai"/>
          <w:sz w:val="32"/>
          <w:szCs w:val="32"/>
        </w:rPr>
        <w:t xml:space="preserve"> indicates, the allowed reference type to create</w:t>
      </w:r>
    </w:p>
    <w:p w:rsidR="000E04E6" w:rsidRPr="006461A9" w:rsidRDefault="000E04E6" w:rsidP="000E04E6">
      <w:pPr>
        <w:spacing w:after="0"/>
        <w:rPr>
          <w:rFonts w:ascii="Dubai" w:hAnsi="Dubai" w:cs="Dubai"/>
          <w:sz w:val="32"/>
          <w:szCs w:val="32"/>
        </w:rPr>
      </w:pPr>
      <w:r w:rsidRPr="006461A9">
        <w:rPr>
          <w:rFonts w:ascii="Dubai" w:hAnsi="Dubai" w:cs="Dubai"/>
          <w:sz w:val="32"/>
          <w:szCs w:val="32"/>
        </w:rPr>
        <w:t>instance of Sender are:</w:t>
      </w:r>
    </w:p>
    <w:p w:rsidR="000E04E6" w:rsidRPr="006461A9" w:rsidRDefault="000E04E6" w:rsidP="000E04E6">
      <w:pPr>
        <w:spacing w:after="0"/>
        <w:rPr>
          <w:rFonts w:ascii="Dubai" w:hAnsi="Dubai" w:cs="Dubai"/>
          <w:sz w:val="32"/>
          <w:szCs w:val="32"/>
        </w:rPr>
      </w:pPr>
      <w:r w:rsidRPr="006461A9">
        <w:rPr>
          <w:rFonts w:ascii="Dubai" w:hAnsi="Dubai" w:cs="Dubai"/>
          <w:sz w:val="32"/>
          <w:szCs w:val="32"/>
        </w:rPr>
        <w:t>Any reference type T</w:t>
      </w:r>
      <w:r w:rsidR="00807E74" w:rsidRPr="006461A9">
        <w:rPr>
          <w:rFonts w:ascii="Dubai" w:hAnsi="Dubai" w:cs="Dubai"/>
          <w:sz w:val="32"/>
          <w:szCs w:val="32"/>
        </w:rPr>
        <w:t xml:space="preserve"> </w:t>
      </w:r>
    </w:p>
    <w:p w:rsidR="000E04E6" w:rsidRPr="006461A9" w:rsidRDefault="000E04E6" w:rsidP="000E04E6">
      <w:pPr>
        <w:spacing w:after="0"/>
        <w:rPr>
          <w:rFonts w:ascii="Dubai" w:hAnsi="Dubai" w:cs="Dubai"/>
          <w:sz w:val="32"/>
          <w:szCs w:val="32"/>
        </w:rPr>
      </w:pPr>
      <w:r w:rsidRPr="006461A9">
        <w:rPr>
          <w:rFonts w:ascii="Dubai" w:hAnsi="Dubai" w:cs="Dubai"/>
          <w:sz w:val="32"/>
          <w:szCs w:val="32"/>
        </w:rPr>
        <w:t>Subclass of T</w:t>
      </w:r>
      <w:r w:rsidR="00807E74" w:rsidRPr="006461A9">
        <w:rPr>
          <w:rFonts w:ascii="Dubai" w:hAnsi="Dubai" w:cs="Dubai"/>
          <w:sz w:val="32"/>
          <w:szCs w:val="32"/>
        </w:rPr>
        <w:t xml:space="preserve"> </w:t>
      </w:r>
    </w:p>
    <w:p w:rsidR="005F3932" w:rsidRPr="006461A9" w:rsidRDefault="000E04E6" w:rsidP="000E04E6">
      <w:pPr>
        <w:spacing w:after="0"/>
        <w:rPr>
          <w:rFonts w:ascii="Dubai" w:hAnsi="Dubai" w:cs="Dubai"/>
          <w:sz w:val="32"/>
          <w:szCs w:val="32"/>
        </w:rPr>
      </w:pPr>
      <w:r w:rsidRPr="006461A9">
        <w:rPr>
          <w:rFonts w:ascii="Dubai" w:hAnsi="Dubai" w:cs="Dubai"/>
          <w:sz w:val="32"/>
          <w:szCs w:val="32"/>
        </w:rPr>
        <w:t xml:space="preserve">The </w:t>
      </w:r>
      <w:r w:rsidRPr="006461A9">
        <w:rPr>
          <w:rFonts w:ascii="Dubai" w:hAnsi="Dubai" w:cs="Dubai"/>
          <w:b/>
          <w:sz w:val="32"/>
          <w:szCs w:val="32"/>
        </w:rPr>
        <w:t xml:space="preserve">wildcard </w:t>
      </w:r>
      <w:r w:rsidRPr="006461A9">
        <w:rPr>
          <w:rFonts w:ascii="Dubai" w:hAnsi="Dubai" w:cs="Dubai"/>
          <w:sz w:val="32"/>
          <w:szCs w:val="32"/>
        </w:rPr>
        <w:t xml:space="preserve">? is used to indicate </w:t>
      </w:r>
      <w:r w:rsidRPr="006461A9">
        <w:rPr>
          <w:rFonts w:ascii="Dubai" w:hAnsi="Dubai" w:cs="Dubai"/>
          <w:b/>
          <w:sz w:val="32"/>
          <w:szCs w:val="32"/>
        </w:rPr>
        <w:t>any type</w:t>
      </w:r>
      <w:r w:rsidRPr="006461A9">
        <w:rPr>
          <w:rFonts w:ascii="Dubai" w:hAnsi="Dubai" w:cs="Dubai"/>
          <w:sz w:val="32"/>
          <w:szCs w:val="32"/>
        </w:rPr>
        <w:t>.</w:t>
      </w:r>
    </w:p>
    <w:p w:rsidR="000E04E6" w:rsidRPr="006461A9" w:rsidRDefault="000E04E6" w:rsidP="000E04E6">
      <w:pPr>
        <w:spacing w:after="0"/>
        <w:rPr>
          <w:rFonts w:ascii="Dubai" w:hAnsi="Dubai" w:cs="Dubai"/>
          <w:sz w:val="32"/>
          <w:szCs w:val="32"/>
        </w:rPr>
      </w:pPr>
      <w:r w:rsidRPr="006461A9">
        <w:rPr>
          <w:rFonts w:ascii="Dubai" w:hAnsi="Dubai" w:cs="Dubai"/>
          <w:sz w:val="32"/>
          <w:szCs w:val="32"/>
        </w:rPr>
        <w:t xml:space="preserve"> There are two variations in using</w:t>
      </w:r>
      <w:r w:rsidR="005F3932" w:rsidRPr="006461A9">
        <w:rPr>
          <w:rFonts w:ascii="Dubai" w:hAnsi="Dubai" w:cs="Dubai"/>
          <w:sz w:val="32"/>
          <w:szCs w:val="32"/>
        </w:rPr>
        <w:t xml:space="preserve"> </w:t>
      </w:r>
      <w:r w:rsidRPr="006461A9">
        <w:rPr>
          <w:rFonts w:ascii="Dubai" w:hAnsi="Dubai" w:cs="Dubai"/>
          <w:sz w:val="32"/>
          <w:szCs w:val="32"/>
        </w:rPr>
        <w:t>wildcard.</w:t>
      </w:r>
    </w:p>
    <w:p w:rsidR="000E04E6" w:rsidRPr="006461A9" w:rsidRDefault="000E04E6" w:rsidP="005F3932">
      <w:pPr>
        <w:spacing w:after="0"/>
        <w:rPr>
          <w:rFonts w:ascii="Dubai" w:hAnsi="Dubai" w:cs="Dubai"/>
          <w:sz w:val="32"/>
          <w:szCs w:val="32"/>
        </w:rPr>
      </w:pPr>
      <w:r w:rsidRPr="006461A9">
        <w:rPr>
          <w:rFonts w:ascii="Dubai" w:hAnsi="Dubai" w:cs="Dubai"/>
          <w:b/>
          <w:sz w:val="32"/>
          <w:szCs w:val="32"/>
        </w:rPr>
        <w:t>? super T:</w:t>
      </w:r>
      <w:r w:rsidRPr="006461A9">
        <w:rPr>
          <w:rFonts w:ascii="Dubai" w:hAnsi="Dubai" w:cs="Dubai"/>
          <w:sz w:val="32"/>
          <w:szCs w:val="32"/>
        </w:rPr>
        <w:t xml:space="preserve"> indicates lower bound meaning, any reference types which are</w:t>
      </w:r>
      <w:r w:rsidR="005F3932" w:rsidRPr="006461A9">
        <w:rPr>
          <w:rFonts w:ascii="Dubai" w:hAnsi="Dubai" w:cs="Dubai"/>
          <w:sz w:val="32"/>
          <w:szCs w:val="32"/>
        </w:rPr>
        <w:t xml:space="preserve"> </w:t>
      </w:r>
      <w:r w:rsidRPr="006461A9">
        <w:rPr>
          <w:rFonts w:ascii="Dubai" w:hAnsi="Dubai" w:cs="Dubai"/>
          <w:sz w:val="32"/>
          <w:szCs w:val="32"/>
        </w:rPr>
        <w:t>superclass of T are allowed.</w:t>
      </w:r>
    </w:p>
    <w:p w:rsidR="000E04E6" w:rsidRPr="006461A9" w:rsidRDefault="000E04E6" w:rsidP="005F3932">
      <w:pPr>
        <w:spacing w:after="0"/>
        <w:rPr>
          <w:rFonts w:ascii="Dubai" w:hAnsi="Dubai" w:cs="Dubai"/>
          <w:sz w:val="32"/>
          <w:szCs w:val="32"/>
        </w:rPr>
      </w:pPr>
      <w:r w:rsidRPr="006461A9">
        <w:rPr>
          <w:rFonts w:ascii="Dubai" w:hAnsi="Dubai" w:cs="Dubai"/>
          <w:b/>
          <w:sz w:val="32"/>
          <w:szCs w:val="32"/>
        </w:rPr>
        <w:t>? extends T:</w:t>
      </w:r>
      <w:r w:rsidRPr="006461A9">
        <w:rPr>
          <w:rFonts w:ascii="Dubai" w:hAnsi="Dubai" w:cs="Dubai"/>
          <w:sz w:val="32"/>
          <w:szCs w:val="32"/>
        </w:rPr>
        <w:t xml:space="preserve"> indicated upper bound meaning, any reference types which are</w:t>
      </w:r>
      <w:r w:rsidR="005F3932" w:rsidRPr="006461A9">
        <w:rPr>
          <w:rFonts w:ascii="Dubai" w:hAnsi="Dubai" w:cs="Dubai"/>
          <w:sz w:val="32"/>
          <w:szCs w:val="32"/>
        </w:rPr>
        <w:t xml:space="preserve"> </w:t>
      </w:r>
      <w:r w:rsidRPr="006461A9">
        <w:rPr>
          <w:rFonts w:ascii="Dubai" w:hAnsi="Dubai" w:cs="Dubai"/>
          <w:sz w:val="32"/>
          <w:szCs w:val="32"/>
        </w:rPr>
        <w:t>subclass of T are allowed.</w:t>
      </w:r>
    </w:p>
    <w:p w:rsidR="000E04E6" w:rsidRPr="006461A9" w:rsidRDefault="000E04E6" w:rsidP="000E04E6">
      <w:pPr>
        <w:spacing w:after="0"/>
        <w:rPr>
          <w:rFonts w:ascii="Dubai" w:hAnsi="Dubai" w:cs="Dubai"/>
          <w:sz w:val="32"/>
          <w:szCs w:val="32"/>
        </w:rPr>
      </w:pPr>
      <w:r w:rsidRPr="006461A9">
        <w:rPr>
          <w:rFonts w:ascii="Dubai" w:hAnsi="Dubai" w:cs="Dubai"/>
          <w:sz w:val="32"/>
          <w:szCs w:val="32"/>
        </w:rPr>
        <w:t>Consider the given example for inheritance relationship.</w:t>
      </w:r>
    </w:p>
    <w:p w:rsidR="000E04E6" w:rsidRPr="006461A9" w:rsidRDefault="000E04E6" w:rsidP="000E04E6">
      <w:pPr>
        <w:spacing w:after="0"/>
        <w:rPr>
          <w:rFonts w:ascii="Dubai" w:hAnsi="Dubai" w:cs="Dubai"/>
          <w:sz w:val="32"/>
          <w:szCs w:val="32"/>
        </w:rPr>
      </w:pPr>
      <w:r w:rsidRPr="006461A9">
        <w:rPr>
          <w:rFonts w:ascii="Dubai" w:hAnsi="Dubai" w:cs="Dubai"/>
          <w:b/>
          <w:sz w:val="32"/>
          <w:szCs w:val="32"/>
        </w:rPr>
        <w:t>List&lt;? super Manager&gt;</w:t>
      </w:r>
      <w:r w:rsidRPr="006461A9">
        <w:rPr>
          <w:rFonts w:ascii="Dubai" w:hAnsi="Dubai" w:cs="Dubai"/>
          <w:sz w:val="32"/>
          <w:szCs w:val="32"/>
        </w:rPr>
        <w:t xml:space="preserve"> means, list can be</w:t>
      </w:r>
      <w:r w:rsidR="005F3932" w:rsidRPr="006461A9">
        <w:rPr>
          <w:rFonts w:ascii="Dubai" w:hAnsi="Dubai" w:cs="Dubai"/>
          <w:sz w:val="32"/>
          <w:szCs w:val="32"/>
        </w:rPr>
        <w:t xml:space="preserve"> </w:t>
      </w:r>
      <w:r w:rsidRPr="006461A9">
        <w:rPr>
          <w:rFonts w:ascii="Dubai" w:hAnsi="Dubai" w:cs="Dubai"/>
          <w:sz w:val="32"/>
          <w:szCs w:val="32"/>
        </w:rPr>
        <w:t>created of Manager, Employee etc. That is all</w:t>
      </w:r>
    </w:p>
    <w:p w:rsidR="000E04E6" w:rsidRPr="006461A9" w:rsidRDefault="000E04E6" w:rsidP="000E04E6">
      <w:pPr>
        <w:spacing w:after="0"/>
        <w:rPr>
          <w:rFonts w:ascii="Dubai" w:hAnsi="Dubai" w:cs="Dubai"/>
          <w:sz w:val="32"/>
          <w:szCs w:val="32"/>
        </w:rPr>
      </w:pPr>
      <w:proofErr w:type="gramStart"/>
      <w:r w:rsidRPr="006461A9">
        <w:rPr>
          <w:rFonts w:ascii="Dubai" w:hAnsi="Dubai" w:cs="Dubai"/>
          <w:sz w:val="32"/>
          <w:szCs w:val="32"/>
        </w:rPr>
        <w:t>superclass's</w:t>
      </w:r>
      <w:proofErr w:type="gramEnd"/>
      <w:r w:rsidRPr="006461A9">
        <w:rPr>
          <w:rFonts w:ascii="Dubai" w:hAnsi="Dubai" w:cs="Dubai"/>
          <w:sz w:val="32"/>
          <w:szCs w:val="32"/>
        </w:rPr>
        <w:t xml:space="preserve"> of Manager.</w:t>
      </w:r>
    </w:p>
    <w:p w:rsidR="000E04E6" w:rsidRPr="006461A9" w:rsidRDefault="000E04E6" w:rsidP="000E04E6">
      <w:pPr>
        <w:spacing w:after="0"/>
        <w:rPr>
          <w:rFonts w:ascii="Dubai" w:hAnsi="Dubai" w:cs="Dubai"/>
          <w:sz w:val="32"/>
          <w:szCs w:val="32"/>
        </w:rPr>
      </w:pPr>
      <w:r w:rsidRPr="006461A9">
        <w:rPr>
          <w:rFonts w:ascii="Dubai" w:hAnsi="Dubai" w:cs="Dubai"/>
          <w:b/>
          <w:sz w:val="32"/>
          <w:szCs w:val="32"/>
        </w:rPr>
        <w:t>List&lt;? extends Manager&gt;</w:t>
      </w:r>
      <w:r w:rsidRPr="006461A9">
        <w:rPr>
          <w:rFonts w:ascii="Dubai" w:hAnsi="Dubai" w:cs="Dubai"/>
          <w:sz w:val="32"/>
          <w:szCs w:val="32"/>
        </w:rPr>
        <w:t xml:space="preserve"> means, list can be created</w:t>
      </w:r>
      <w:r w:rsidR="005F3932" w:rsidRPr="006461A9">
        <w:rPr>
          <w:rFonts w:ascii="Dubai" w:hAnsi="Dubai" w:cs="Dubai"/>
          <w:sz w:val="32"/>
          <w:szCs w:val="32"/>
        </w:rPr>
        <w:t xml:space="preserve"> </w:t>
      </w:r>
      <w:r w:rsidRPr="006461A9">
        <w:rPr>
          <w:rFonts w:ascii="Dubai" w:hAnsi="Dubai" w:cs="Dubai"/>
          <w:sz w:val="32"/>
          <w:szCs w:val="32"/>
        </w:rPr>
        <w:t>of Manager, Director etc. That is all subclasses of</w:t>
      </w:r>
      <w:r w:rsidR="005F3932" w:rsidRPr="006461A9">
        <w:rPr>
          <w:rFonts w:ascii="Dubai" w:hAnsi="Dubai" w:cs="Dubai"/>
          <w:sz w:val="32"/>
          <w:szCs w:val="32"/>
        </w:rPr>
        <w:t xml:space="preserve"> </w:t>
      </w:r>
      <w:r w:rsidRPr="006461A9">
        <w:rPr>
          <w:rFonts w:ascii="Dubai" w:hAnsi="Dubai" w:cs="Dubai"/>
          <w:sz w:val="32"/>
          <w:szCs w:val="32"/>
        </w:rPr>
        <w:t>Manager.</w:t>
      </w:r>
    </w:p>
    <w:p w:rsidR="003E4F1F" w:rsidRPr="006461A9" w:rsidRDefault="003E4F1F" w:rsidP="000E04E6">
      <w:pPr>
        <w:spacing w:after="0"/>
        <w:rPr>
          <w:rFonts w:ascii="Dubai" w:eastAsia="Times New Roman" w:hAnsi="Dubai" w:cs="Dubai"/>
          <w:sz w:val="32"/>
          <w:szCs w:val="32"/>
        </w:rPr>
      </w:pPr>
      <w:r w:rsidRPr="006461A9">
        <w:rPr>
          <w:rFonts w:ascii="Dubai" w:eastAsia="Times New Roman" w:hAnsi="Dubai" w:cs="Dubai"/>
          <w:noProof/>
          <w:sz w:val="32"/>
          <w:szCs w:val="32"/>
        </w:rPr>
        <w:drawing>
          <wp:inline distT="0" distB="0" distL="0" distR="0">
            <wp:extent cx="870256" cy="1238250"/>
            <wp:effectExtent l="19050" t="0" r="60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70256" cy="1238250"/>
                    </a:xfrm>
                    <a:prstGeom prst="rect">
                      <a:avLst/>
                    </a:prstGeom>
                    <a:noFill/>
                    <a:ln w="9525">
                      <a:noFill/>
                      <a:miter lim="800000"/>
                      <a:headEnd/>
                      <a:tailEnd/>
                    </a:ln>
                  </pic:spPr>
                </pic:pic>
              </a:graphicData>
            </a:graphic>
          </wp:inline>
        </w:drawing>
      </w:r>
    </w:p>
    <w:p w:rsidR="004D1A5D" w:rsidRPr="006461A9" w:rsidRDefault="004D1A5D" w:rsidP="000E04E6">
      <w:pPr>
        <w:spacing w:before="100" w:beforeAutospacing="1" w:after="0" w:line="240" w:lineRule="auto"/>
        <w:outlineLvl w:val="1"/>
        <w:rPr>
          <w:rFonts w:ascii="Dubai" w:eastAsia="Times New Roman" w:hAnsi="Dubai" w:cs="Dubai"/>
          <w:b/>
          <w:bCs/>
          <w:color w:val="000000"/>
          <w:sz w:val="32"/>
          <w:szCs w:val="32"/>
        </w:rPr>
      </w:pPr>
      <w:r w:rsidRPr="006461A9">
        <w:rPr>
          <w:rFonts w:ascii="Dubai" w:eastAsia="Times New Roman" w:hAnsi="Dubai" w:cs="Dubai"/>
          <w:color w:val="000000"/>
          <w:sz w:val="32"/>
          <w:szCs w:val="32"/>
          <w:u w:val="single"/>
        </w:rPr>
        <w:t>What are bounded and unbounded wildcards in Generics</w:t>
      </w:r>
    </w:p>
    <w:p w:rsidR="005B50EB" w:rsidRPr="006461A9" w:rsidRDefault="004D1A5D" w:rsidP="004D1A5D">
      <w:pPr>
        <w:spacing w:after="0" w:line="240" w:lineRule="auto"/>
        <w:rPr>
          <w:rFonts w:ascii="Dubai" w:eastAsia="Times New Roman" w:hAnsi="Dubai" w:cs="Dubai"/>
          <w:color w:val="000000"/>
          <w:sz w:val="32"/>
          <w:szCs w:val="32"/>
        </w:rPr>
      </w:pPr>
      <w:r w:rsidRPr="006461A9">
        <w:rPr>
          <w:rFonts w:ascii="Dubai" w:eastAsia="Times New Roman" w:hAnsi="Dubai" w:cs="Dubai"/>
          <w:i/>
          <w:iCs/>
          <w:color w:val="000000"/>
          <w:sz w:val="32"/>
          <w:szCs w:val="32"/>
        </w:rPr>
        <w:t>bounded and unbounded wildcards in generics</w:t>
      </w:r>
      <w:r w:rsidRPr="006461A9">
        <w:rPr>
          <w:rFonts w:ascii="Dubai" w:eastAsia="Times New Roman" w:hAnsi="Dubai" w:cs="Dubai"/>
          <w:color w:val="000000"/>
          <w:sz w:val="32"/>
          <w:szCs w:val="32"/>
        </w:rPr>
        <w:t xml:space="preserve"> are used to bound any Type. </w:t>
      </w:r>
    </w:p>
    <w:p w:rsidR="003A5B64" w:rsidRPr="006461A9" w:rsidRDefault="003A5B64" w:rsidP="004D1A5D">
      <w:pPr>
        <w:spacing w:after="0" w:line="240" w:lineRule="auto"/>
        <w:rPr>
          <w:rFonts w:ascii="Dubai" w:eastAsia="Times New Roman" w:hAnsi="Dubai" w:cs="Dubai"/>
          <w:color w:val="000000"/>
          <w:sz w:val="32"/>
          <w:szCs w:val="32"/>
        </w:rPr>
      </w:pPr>
      <w:r w:rsidRPr="006461A9">
        <w:rPr>
          <w:rFonts w:ascii="Dubai" w:eastAsia="Times New Roman" w:hAnsi="Dubai" w:cs="Dubai"/>
          <w:color w:val="000000"/>
          <w:sz w:val="32"/>
          <w:szCs w:val="32"/>
          <w:highlight w:val="yellow"/>
        </w:rPr>
        <w:t>Bounded</w:t>
      </w:r>
      <w:r w:rsidRPr="006461A9">
        <w:rPr>
          <w:rFonts w:ascii="Dubai" w:eastAsia="Times New Roman" w:hAnsi="Dubai" w:cs="Dubai"/>
          <w:color w:val="000000"/>
          <w:sz w:val="32"/>
          <w:szCs w:val="32"/>
        </w:rPr>
        <w:t xml:space="preserve"> </w:t>
      </w:r>
    </w:p>
    <w:p w:rsidR="006461A9" w:rsidRPr="006461A9" w:rsidRDefault="004D1A5D" w:rsidP="004D1A5D">
      <w:pPr>
        <w:spacing w:after="0" w:line="240" w:lineRule="auto"/>
        <w:rPr>
          <w:rFonts w:ascii="Dubai" w:eastAsia="Times New Roman" w:hAnsi="Dubai" w:cs="Dubai"/>
          <w:color w:val="000000"/>
          <w:sz w:val="32"/>
          <w:szCs w:val="32"/>
        </w:rPr>
      </w:pPr>
      <w:r w:rsidRPr="006461A9">
        <w:rPr>
          <w:rFonts w:ascii="Dubai" w:eastAsia="Times New Roman" w:hAnsi="Dubai" w:cs="Dubai"/>
          <w:color w:val="000000"/>
          <w:sz w:val="32"/>
          <w:szCs w:val="32"/>
        </w:rPr>
        <w:t xml:space="preserve">Type can be </w:t>
      </w:r>
      <w:r w:rsidRPr="006461A9">
        <w:rPr>
          <w:rFonts w:ascii="Dubai" w:eastAsia="Times New Roman" w:hAnsi="Dubai" w:cs="Dubai"/>
          <w:color w:val="000000"/>
          <w:sz w:val="32"/>
          <w:szCs w:val="32"/>
          <w:highlight w:val="yellow"/>
        </w:rPr>
        <w:t>upper bounded</w:t>
      </w:r>
      <w:r w:rsidRPr="006461A9">
        <w:rPr>
          <w:rFonts w:ascii="Dubai" w:eastAsia="Times New Roman" w:hAnsi="Dubai" w:cs="Dubai"/>
          <w:color w:val="000000"/>
          <w:sz w:val="32"/>
          <w:szCs w:val="32"/>
        </w:rPr>
        <w:t xml:space="preserve"> by using &lt;? </w:t>
      </w:r>
      <w:r w:rsidRPr="006461A9">
        <w:rPr>
          <w:rFonts w:ascii="Dubai" w:eastAsia="Times New Roman" w:hAnsi="Dubai" w:cs="Dubai"/>
          <w:color w:val="000000"/>
          <w:sz w:val="32"/>
          <w:szCs w:val="32"/>
          <w:highlight w:val="yellow"/>
        </w:rPr>
        <w:t>extends</w:t>
      </w:r>
      <w:r w:rsidRPr="006461A9">
        <w:rPr>
          <w:rFonts w:ascii="Dubai" w:eastAsia="Times New Roman" w:hAnsi="Dubai" w:cs="Dubai"/>
          <w:color w:val="000000"/>
          <w:sz w:val="32"/>
          <w:szCs w:val="32"/>
        </w:rPr>
        <w:t xml:space="preserve"> T&gt; where </w:t>
      </w:r>
      <w:r w:rsidRPr="006461A9">
        <w:rPr>
          <w:rFonts w:ascii="Dubai" w:eastAsia="Times New Roman" w:hAnsi="Dubai" w:cs="Dubai"/>
          <w:b/>
          <w:bCs/>
          <w:color w:val="000000"/>
          <w:sz w:val="32"/>
          <w:szCs w:val="32"/>
        </w:rPr>
        <w:t>all Types must be sub-class of T</w:t>
      </w:r>
      <w:r w:rsidRPr="006461A9">
        <w:rPr>
          <w:rFonts w:ascii="Dubai" w:eastAsia="Times New Roman" w:hAnsi="Dubai" w:cs="Dubai"/>
          <w:color w:val="000000"/>
          <w:sz w:val="32"/>
          <w:szCs w:val="32"/>
        </w:rPr>
        <w:t xml:space="preserve"> or </w:t>
      </w:r>
      <w:r w:rsidRPr="006461A9">
        <w:rPr>
          <w:rFonts w:ascii="Dubai" w:eastAsia="Times New Roman" w:hAnsi="Dubai" w:cs="Dubai"/>
          <w:color w:val="000000"/>
          <w:sz w:val="32"/>
          <w:szCs w:val="32"/>
          <w:highlight w:val="yellow"/>
        </w:rPr>
        <w:t>lower bounded</w:t>
      </w:r>
      <w:r w:rsidRPr="006461A9">
        <w:rPr>
          <w:rFonts w:ascii="Dubai" w:eastAsia="Times New Roman" w:hAnsi="Dubai" w:cs="Dubai"/>
          <w:color w:val="000000"/>
          <w:sz w:val="32"/>
          <w:szCs w:val="32"/>
        </w:rPr>
        <w:t xml:space="preserve"> using &lt;? </w:t>
      </w:r>
      <w:r w:rsidRPr="006461A9">
        <w:rPr>
          <w:rFonts w:ascii="Dubai" w:eastAsia="Times New Roman" w:hAnsi="Dubai" w:cs="Dubai"/>
          <w:color w:val="000000"/>
          <w:sz w:val="32"/>
          <w:szCs w:val="32"/>
          <w:highlight w:val="yellow"/>
        </w:rPr>
        <w:t>super</w:t>
      </w:r>
      <w:r w:rsidRPr="006461A9">
        <w:rPr>
          <w:rFonts w:ascii="Dubai" w:eastAsia="Times New Roman" w:hAnsi="Dubai" w:cs="Dubai"/>
          <w:color w:val="000000"/>
          <w:sz w:val="32"/>
          <w:szCs w:val="32"/>
        </w:rPr>
        <w:t xml:space="preserve"> T&gt; where </w:t>
      </w:r>
      <w:r w:rsidRPr="006461A9">
        <w:rPr>
          <w:rFonts w:ascii="Dubai" w:eastAsia="Times New Roman" w:hAnsi="Dubai" w:cs="Dubai"/>
          <w:b/>
          <w:bCs/>
          <w:color w:val="000000"/>
          <w:sz w:val="32"/>
          <w:szCs w:val="32"/>
        </w:rPr>
        <w:t>all Types required to be the super class of T</w:t>
      </w:r>
      <w:r w:rsidRPr="006461A9">
        <w:rPr>
          <w:rFonts w:ascii="Dubai" w:eastAsia="Times New Roman" w:hAnsi="Dubai" w:cs="Dubai"/>
          <w:color w:val="000000"/>
          <w:sz w:val="32"/>
          <w:szCs w:val="32"/>
        </w:rPr>
        <w:t xml:space="preserve">, here T represent the lower bound. </w:t>
      </w:r>
    </w:p>
    <w:p w:rsidR="0020724B" w:rsidRDefault="0020724B" w:rsidP="004D1A5D">
      <w:pPr>
        <w:spacing w:after="0" w:line="240" w:lineRule="auto"/>
        <w:rPr>
          <w:rFonts w:ascii="Dubai" w:eastAsia="Times New Roman" w:hAnsi="Dubai" w:cs="Dubai"/>
          <w:color w:val="000000"/>
          <w:sz w:val="32"/>
          <w:szCs w:val="32"/>
        </w:rPr>
      </w:pPr>
      <w:r w:rsidRPr="00A3183C">
        <w:rPr>
          <w:rFonts w:ascii="Dubai" w:eastAsia="Times New Roman" w:hAnsi="Dubai" w:cs="Dubai"/>
          <w:color w:val="000000"/>
          <w:sz w:val="32"/>
          <w:szCs w:val="32"/>
          <w:highlight w:val="yellow"/>
        </w:rPr>
        <w:t>Unbounded</w:t>
      </w:r>
      <w:r>
        <w:rPr>
          <w:rFonts w:ascii="Dubai" w:eastAsia="Times New Roman" w:hAnsi="Dubai" w:cs="Dubai"/>
          <w:color w:val="000000"/>
          <w:sz w:val="32"/>
          <w:szCs w:val="32"/>
        </w:rPr>
        <w:t xml:space="preserve"> </w:t>
      </w:r>
    </w:p>
    <w:p w:rsidR="00111484" w:rsidRDefault="004D1A5D" w:rsidP="004D1A5D">
      <w:pPr>
        <w:spacing w:after="0" w:line="240" w:lineRule="auto"/>
        <w:rPr>
          <w:rFonts w:ascii="Dubai" w:eastAsia="Times New Roman" w:hAnsi="Dubai" w:cs="Dubai"/>
          <w:color w:val="000000"/>
          <w:sz w:val="32"/>
          <w:szCs w:val="32"/>
        </w:rPr>
      </w:pPr>
      <w:r w:rsidRPr="006461A9">
        <w:rPr>
          <w:rFonts w:ascii="Dubai" w:eastAsia="Times New Roman" w:hAnsi="Dubai" w:cs="Dubai"/>
          <w:color w:val="000000"/>
          <w:sz w:val="32"/>
          <w:szCs w:val="32"/>
        </w:rPr>
        <w:t>Single </w:t>
      </w:r>
      <w:r w:rsidRPr="006461A9">
        <w:rPr>
          <w:rFonts w:ascii="Dubai" w:eastAsia="Times New Roman" w:hAnsi="Dubai" w:cs="Dubai"/>
          <w:b/>
          <w:color w:val="000000"/>
          <w:sz w:val="32"/>
          <w:szCs w:val="32"/>
        </w:rPr>
        <w:t>&lt;?&gt; is called an unbounded wildcard in generic</w:t>
      </w:r>
      <w:r w:rsidRPr="006461A9">
        <w:rPr>
          <w:rFonts w:ascii="Dubai" w:eastAsia="Times New Roman" w:hAnsi="Dubai" w:cs="Dubai"/>
          <w:color w:val="000000"/>
          <w:sz w:val="32"/>
          <w:szCs w:val="32"/>
        </w:rPr>
        <w:t xml:space="preserve"> and it can represent any type, similar to Object in Java.</w:t>
      </w:r>
    </w:p>
    <w:p w:rsidR="004D1A5D" w:rsidRPr="006461A9" w:rsidRDefault="004D1A5D" w:rsidP="004D1A5D">
      <w:pPr>
        <w:spacing w:after="0" w:line="240" w:lineRule="auto"/>
        <w:rPr>
          <w:rFonts w:ascii="Dubai" w:eastAsia="Times New Roman" w:hAnsi="Dubai" w:cs="Dubai"/>
          <w:color w:val="000000"/>
          <w:sz w:val="32"/>
          <w:szCs w:val="32"/>
        </w:rPr>
      </w:pPr>
      <w:r w:rsidRPr="006461A9">
        <w:rPr>
          <w:rFonts w:ascii="Dubai" w:eastAsia="Times New Roman" w:hAnsi="Dubai" w:cs="Dubai"/>
          <w:color w:val="000000"/>
          <w:sz w:val="32"/>
          <w:szCs w:val="32"/>
        </w:rPr>
        <w:t xml:space="preserve"> For example  </w:t>
      </w:r>
      <w:r w:rsidRPr="006461A9">
        <w:rPr>
          <w:rFonts w:ascii="Dubai" w:eastAsia="Times New Roman" w:hAnsi="Dubai" w:cs="Dubai"/>
          <w:b/>
          <w:bCs/>
          <w:color w:val="000000"/>
          <w:sz w:val="32"/>
          <w:szCs w:val="32"/>
        </w:rPr>
        <w:t>List</w:t>
      </w:r>
      <w:r w:rsidRPr="0020724B">
        <w:rPr>
          <w:rFonts w:ascii="Dubai" w:eastAsia="Times New Roman" w:hAnsi="Dubai" w:cs="Dubai"/>
          <w:b/>
          <w:bCs/>
          <w:color w:val="000000"/>
          <w:sz w:val="32"/>
          <w:szCs w:val="32"/>
          <w:highlight w:val="yellow"/>
        </w:rPr>
        <w:t>&lt;?&gt;</w:t>
      </w:r>
      <w:r w:rsidRPr="006461A9">
        <w:rPr>
          <w:rFonts w:ascii="Dubai" w:eastAsia="Times New Roman" w:hAnsi="Dubai" w:cs="Dubai"/>
          <w:color w:val="000000"/>
          <w:sz w:val="32"/>
          <w:szCs w:val="32"/>
        </w:rPr>
        <w:t> can represent any List e.g. List&lt;String&gt; or List&lt;Integer&gt; </w:t>
      </w:r>
      <w:proofErr w:type="gramStart"/>
      <w:r w:rsidRPr="006461A9">
        <w:rPr>
          <w:rFonts w:ascii="Dubai" w:eastAsia="Times New Roman" w:hAnsi="Dubai" w:cs="Dubai"/>
          <w:color w:val="000000"/>
          <w:sz w:val="32"/>
          <w:szCs w:val="32"/>
        </w:rPr>
        <w:t>its</w:t>
      </w:r>
      <w:proofErr w:type="gramEnd"/>
      <w:r w:rsidRPr="006461A9">
        <w:rPr>
          <w:rFonts w:ascii="Dubai" w:eastAsia="Times New Roman" w:hAnsi="Dubai" w:cs="Dubai"/>
          <w:color w:val="000000"/>
          <w:sz w:val="32"/>
          <w:szCs w:val="32"/>
        </w:rPr>
        <w:t xml:space="preserve"> provides highest level of flexibility on passing method argument.</w:t>
      </w:r>
    </w:p>
    <w:p w:rsidR="004D1A5D" w:rsidRPr="006461A9" w:rsidRDefault="004D1A5D" w:rsidP="004D1A5D">
      <w:pPr>
        <w:spacing w:after="0" w:line="240" w:lineRule="auto"/>
        <w:rPr>
          <w:ins w:id="0" w:author="Unknown"/>
          <w:rFonts w:ascii="Dubai" w:eastAsia="Times New Roman" w:hAnsi="Dubai" w:cs="Dubai"/>
          <w:color w:val="000000"/>
          <w:sz w:val="32"/>
          <w:szCs w:val="32"/>
        </w:rPr>
      </w:pPr>
    </w:p>
    <w:p w:rsidR="00935B34" w:rsidRDefault="004D1A5D" w:rsidP="004D1A5D">
      <w:pPr>
        <w:rPr>
          <w:rFonts w:ascii="Dubai" w:hAnsi="Dubai" w:cs="Dubai"/>
          <w:color w:val="000000"/>
          <w:sz w:val="32"/>
          <w:szCs w:val="32"/>
        </w:rPr>
      </w:pPr>
      <w:r w:rsidRPr="006461A9">
        <w:rPr>
          <w:rFonts w:ascii="Dubai" w:hAnsi="Dubai" w:cs="Dubai"/>
          <w:color w:val="000000"/>
          <w:sz w:val="32"/>
          <w:szCs w:val="32"/>
        </w:rPr>
        <w:t>on the other hand,</w:t>
      </w:r>
      <w:r w:rsidRPr="006461A9">
        <w:rPr>
          <w:rStyle w:val="apple-converted-space"/>
          <w:rFonts w:ascii="Dubai" w:hAnsi="Dubai" w:cs="Dubai"/>
          <w:color w:val="000000"/>
          <w:sz w:val="32"/>
          <w:szCs w:val="32"/>
        </w:rPr>
        <w:t> </w:t>
      </w:r>
      <w:r w:rsidRPr="006461A9">
        <w:rPr>
          <w:rFonts w:ascii="Dubai" w:hAnsi="Dubai" w:cs="Dubai"/>
          <w:b/>
          <w:bCs/>
          <w:color w:val="000000"/>
          <w:sz w:val="32"/>
          <w:szCs w:val="32"/>
        </w:rPr>
        <w:t>bounded wildcards provide limited flexibility within bound</w:t>
      </w:r>
      <w:r w:rsidRPr="006461A9">
        <w:rPr>
          <w:rFonts w:ascii="Dubai" w:hAnsi="Dubai" w:cs="Dubai"/>
          <w:color w:val="000000"/>
          <w:sz w:val="32"/>
          <w:szCs w:val="32"/>
        </w:rPr>
        <w:t>. Any Type with bounded wildcards can only be instantiated within bound and any instantiation outside bound will result in compiler error.One of the important benefits of using bounded wildcard is that it not only</w:t>
      </w:r>
      <w:r w:rsidRPr="006461A9">
        <w:rPr>
          <w:rStyle w:val="apple-converted-space"/>
          <w:rFonts w:ascii="Dubai" w:hAnsi="Dubai" w:cs="Dubai"/>
          <w:color w:val="000000"/>
          <w:sz w:val="32"/>
          <w:szCs w:val="32"/>
        </w:rPr>
        <w:t> </w:t>
      </w:r>
      <w:r w:rsidRPr="006461A9">
        <w:rPr>
          <w:rFonts w:ascii="Dubai" w:hAnsi="Dubai" w:cs="Dubai"/>
          <w:b/>
          <w:bCs/>
          <w:color w:val="000000"/>
          <w:sz w:val="32"/>
          <w:szCs w:val="32"/>
        </w:rPr>
        <w:t>restrict the number of Types</w:t>
      </w:r>
      <w:r w:rsidRPr="006461A9">
        <w:rPr>
          <w:rStyle w:val="apple-converted-space"/>
          <w:rFonts w:ascii="Dubai" w:hAnsi="Dubai" w:cs="Dubai"/>
          <w:color w:val="000000"/>
          <w:sz w:val="32"/>
          <w:szCs w:val="32"/>
        </w:rPr>
        <w:t> </w:t>
      </w:r>
      <w:r w:rsidRPr="006461A9">
        <w:rPr>
          <w:rFonts w:ascii="Dubai" w:hAnsi="Dubai" w:cs="Dubai"/>
          <w:color w:val="000000"/>
          <w:sz w:val="32"/>
          <w:szCs w:val="32"/>
        </w:rPr>
        <w:t xml:space="preserve">can be passed to any method as an argument it also provides access to methods declared  by bound. </w:t>
      </w:r>
    </w:p>
    <w:p w:rsidR="004D1A5D" w:rsidRPr="00935B34" w:rsidRDefault="004D1A5D" w:rsidP="004D1A5D">
      <w:pPr>
        <w:rPr>
          <w:rFonts w:ascii="Dubai" w:hAnsi="Dubai" w:cs="Dubai"/>
          <w:color w:val="000000"/>
          <w:sz w:val="40"/>
          <w:szCs w:val="32"/>
        </w:rPr>
      </w:pPr>
      <w:r w:rsidRPr="00935B34">
        <w:rPr>
          <w:rFonts w:ascii="Dubai" w:hAnsi="Dubai" w:cs="Dubai"/>
          <w:color w:val="000000"/>
          <w:sz w:val="36"/>
          <w:szCs w:val="32"/>
          <w:highlight w:val="cyan"/>
        </w:rPr>
        <w:t>for example</w:t>
      </w:r>
      <w:r w:rsidRPr="00935B34">
        <w:rPr>
          <w:rStyle w:val="apple-converted-space"/>
          <w:rFonts w:ascii="Dubai" w:hAnsi="Dubai" w:cs="Dubai"/>
          <w:color w:val="000000"/>
          <w:sz w:val="36"/>
          <w:szCs w:val="32"/>
          <w:highlight w:val="cyan"/>
        </w:rPr>
        <w:t> </w:t>
      </w:r>
      <w:proofErr w:type="spellStart"/>
      <w:r w:rsidRPr="00935B34">
        <w:rPr>
          <w:rFonts w:ascii="Dubai" w:hAnsi="Dubai" w:cs="Dubai"/>
          <w:color w:val="000000"/>
          <w:sz w:val="36"/>
          <w:szCs w:val="32"/>
          <w:highlight w:val="cyan"/>
        </w:rPr>
        <w:t>TreeMap</w:t>
      </w:r>
      <w:proofErr w:type="spellEnd"/>
      <w:r w:rsidRPr="00935B34">
        <w:rPr>
          <w:rFonts w:ascii="Dubai" w:hAnsi="Dubai" w:cs="Dubai"/>
          <w:color w:val="000000"/>
          <w:sz w:val="36"/>
          <w:szCs w:val="32"/>
          <w:highlight w:val="cyan"/>
        </w:rPr>
        <w:t>(Comparator&lt;? super K&gt; comparator)</w:t>
      </w:r>
      <w:r w:rsidRPr="00935B34">
        <w:rPr>
          <w:rStyle w:val="apple-converted-space"/>
          <w:rFonts w:ascii="Dubai" w:hAnsi="Dubai" w:cs="Dubai"/>
          <w:color w:val="000000"/>
          <w:sz w:val="36"/>
          <w:szCs w:val="32"/>
          <w:highlight w:val="cyan"/>
        </w:rPr>
        <w:t> </w:t>
      </w:r>
      <w:r w:rsidRPr="00935B34">
        <w:rPr>
          <w:rFonts w:ascii="Dubai" w:hAnsi="Dubai" w:cs="Dubai"/>
          <w:color w:val="000000"/>
          <w:sz w:val="36"/>
          <w:szCs w:val="32"/>
          <w:highlight w:val="cyan"/>
        </w:rPr>
        <w:t>allows access to</w:t>
      </w:r>
      <w:r w:rsidRPr="00935B34">
        <w:rPr>
          <w:rStyle w:val="apple-converted-space"/>
          <w:rFonts w:ascii="Dubai" w:hAnsi="Dubai" w:cs="Dubai"/>
          <w:color w:val="000000"/>
          <w:sz w:val="36"/>
          <w:szCs w:val="32"/>
          <w:highlight w:val="cyan"/>
        </w:rPr>
        <w:t> </w:t>
      </w:r>
      <w:r w:rsidRPr="00935B34">
        <w:rPr>
          <w:rFonts w:ascii="Dubai" w:hAnsi="Dubai" w:cs="Dubai"/>
          <w:color w:val="000000"/>
          <w:sz w:val="36"/>
          <w:szCs w:val="32"/>
          <w:highlight w:val="cyan"/>
        </w:rPr>
        <w:t>compare()</w:t>
      </w:r>
      <w:r w:rsidRPr="00935B34">
        <w:rPr>
          <w:rStyle w:val="apple-converted-space"/>
          <w:rFonts w:ascii="Dubai" w:hAnsi="Dubai" w:cs="Dubai"/>
          <w:color w:val="000000"/>
          <w:sz w:val="36"/>
          <w:szCs w:val="32"/>
          <w:highlight w:val="cyan"/>
        </w:rPr>
        <w:t> </w:t>
      </w:r>
      <w:r w:rsidRPr="00935B34">
        <w:rPr>
          <w:rFonts w:ascii="Dubai" w:hAnsi="Dubai" w:cs="Dubai"/>
          <w:color w:val="000000"/>
          <w:sz w:val="36"/>
          <w:szCs w:val="32"/>
          <w:highlight w:val="cyan"/>
        </w:rPr>
        <w:t>method of</w:t>
      </w:r>
      <w:r w:rsidRPr="00935B34">
        <w:rPr>
          <w:rStyle w:val="apple-converted-space"/>
          <w:rFonts w:ascii="Dubai" w:hAnsi="Dubai" w:cs="Dubai"/>
          <w:color w:val="000000"/>
          <w:sz w:val="36"/>
          <w:szCs w:val="32"/>
          <w:highlight w:val="cyan"/>
        </w:rPr>
        <w:t> </w:t>
      </w:r>
      <w:hyperlink r:id="rId6" w:history="1">
        <w:r w:rsidRPr="00935B34">
          <w:rPr>
            <w:rStyle w:val="Hyperlink"/>
            <w:rFonts w:ascii="Dubai" w:hAnsi="Dubai" w:cs="Dubai"/>
            <w:color w:val="660099"/>
            <w:sz w:val="36"/>
            <w:szCs w:val="32"/>
            <w:highlight w:val="cyan"/>
            <w:u w:val="none"/>
          </w:rPr>
          <w:t>Comparator in Java</w:t>
        </w:r>
      </w:hyperlink>
      <w:r w:rsidRPr="00935B34">
        <w:rPr>
          <w:rFonts w:ascii="Dubai" w:hAnsi="Dubai" w:cs="Dubai"/>
          <w:color w:val="000000"/>
          <w:sz w:val="36"/>
          <w:szCs w:val="32"/>
          <w:highlight w:val="cyan"/>
        </w:rPr>
        <w:t>.</w:t>
      </w:r>
    </w:p>
    <w:p w:rsidR="004D1A5D" w:rsidRPr="006461A9" w:rsidRDefault="004D1A5D" w:rsidP="004D1A5D">
      <w:pPr>
        <w:pStyle w:val="Heading2"/>
        <w:rPr>
          <w:rFonts w:ascii="Dubai" w:hAnsi="Dubai" w:cs="Dubai"/>
          <w:color w:val="000000"/>
          <w:sz w:val="32"/>
          <w:szCs w:val="32"/>
        </w:rPr>
      </w:pPr>
      <w:r w:rsidRPr="006461A9">
        <w:rPr>
          <w:rFonts w:ascii="Dubai" w:hAnsi="Dubai" w:cs="Dubai"/>
          <w:b w:val="0"/>
          <w:bCs w:val="0"/>
          <w:color w:val="000000"/>
          <w:sz w:val="32"/>
          <w:szCs w:val="32"/>
          <w:u w:val="single"/>
        </w:rPr>
        <w:t>Example of Bounded and Unbounded wildcards in Java Generics:</w:t>
      </w:r>
    </w:p>
    <w:p w:rsidR="00935B34" w:rsidRDefault="004D1A5D" w:rsidP="004D1A5D">
      <w:pPr>
        <w:rPr>
          <w:rFonts w:ascii="Dubai" w:hAnsi="Dubai" w:cs="Dubai"/>
          <w:color w:val="000000"/>
          <w:sz w:val="32"/>
          <w:szCs w:val="32"/>
        </w:rPr>
      </w:pPr>
      <w:r w:rsidRPr="006461A9">
        <w:rPr>
          <w:rFonts w:ascii="Dubai" w:hAnsi="Dubai" w:cs="Dubai"/>
          <w:color w:val="000000"/>
          <w:sz w:val="32"/>
          <w:szCs w:val="32"/>
        </w:rPr>
        <w:t>Java Collection frameworks have several</w:t>
      </w:r>
      <w:r w:rsidRPr="006461A9">
        <w:rPr>
          <w:rStyle w:val="apple-converted-space"/>
          <w:rFonts w:ascii="Dubai" w:hAnsi="Dubai" w:cs="Dubai"/>
          <w:color w:val="000000"/>
          <w:sz w:val="32"/>
          <w:szCs w:val="32"/>
        </w:rPr>
        <w:t> </w:t>
      </w:r>
      <w:r w:rsidRPr="006461A9">
        <w:rPr>
          <w:rFonts w:ascii="Dubai" w:hAnsi="Dubai" w:cs="Dubai"/>
          <w:i/>
          <w:iCs/>
          <w:color w:val="000000"/>
          <w:sz w:val="32"/>
          <w:szCs w:val="32"/>
        </w:rPr>
        <w:t>examples of using bounded and unbounded wildcards in generics</w:t>
      </w:r>
      <w:r w:rsidRPr="006461A9">
        <w:rPr>
          <w:rFonts w:ascii="Dubai" w:hAnsi="Dubai" w:cs="Dubai"/>
          <w:color w:val="000000"/>
          <w:sz w:val="32"/>
          <w:szCs w:val="32"/>
        </w:rPr>
        <w:t xml:space="preserve">. </w:t>
      </w:r>
    </w:p>
    <w:p w:rsidR="004D1A5D" w:rsidRPr="006461A9" w:rsidRDefault="004D1A5D" w:rsidP="004D1A5D">
      <w:pPr>
        <w:rPr>
          <w:rFonts w:ascii="Dubai" w:hAnsi="Dubai" w:cs="Dubai"/>
          <w:color w:val="000000"/>
          <w:sz w:val="32"/>
          <w:szCs w:val="32"/>
        </w:rPr>
      </w:pPr>
      <w:r w:rsidRPr="006461A9">
        <w:rPr>
          <w:rFonts w:ascii="Dubai" w:hAnsi="Dubai" w:cs="Dubai"/>
          <w:color w:val="000000"/>
          <w:sz w:val="32"/>
          <w:szCs w:val="32"/>
        </w:rPr>
        <w:t>Utility method provided in</w:t>
      </w:r>
      <w:r w:rsidRPr="006461A9">
        <w:rPr>
          <w:rStyle w:val="apple-converted-space"/>
          <w:rFonts w:ascii="Dubai" w:hAnsi="Dubai" w:cs="Dubai"/>
          <w:color w:val="000000"/>
          <w:sz w:val="32"/>
          <w:szCs w:val="32"/>
        </w:rPr>
        <w:t> </w:t>
      </w:r>
      <w:r w:rsidRPr="006461A9">
        <w:rPr>
          <w:rFonts w:ascii="Dubai" w:hAnsi="Dubai" w:cs="Dubai"/>
          <w:color w:val="000000"/>
          <w:sz w:val="32"/>
          <w:szCs w:val="32"/>
        </w:rPr>
        <w:t>Collections</w:t>
      </w:r>
      <w:r w:rsidRPr="006461A9">
        <w:rPr>
          <w:rStyle w:val="apple-converted-space"/>
          <w:rFonts w:ascii="Dubai" w:hAnsi="Dubai" w:cs="Dubai"/>
          <w:color w:val="000000"/>
          <w:sz w:val="32"/>
          <w:szCs w:val="32"/>
        </w:rPr>
        <w:t> </w:t>
      </w:r>
      <w:r w:rsidRPr="006461A9">
        <w:rPr>
          <w:rFonts w:ascii="Dubai" w:hAnsi="Dubai" w:cs="Dubai"/>
          <w:color w:val="000000"/>
          <w:sz w:val="32"/>
          <w:szCs w:val="32"/>
        </w:rPr>
        <w:t>class accepts parameterized arguments.</w:t>
      </w:r>
      <w:r w:rsidRPr="006461A9">
        <w:rPr>
          <w:rStyle w:val="apple-converted-space"/>
          <w:rFonts w:ascii="Dubai" w:hAnsi="Dubai" w:cs="Dubai"/>
          <w:color w:val="000000"/>
          <w:sz w:val="32"/>
          <w:szCs w:val="32"/>
        </w:rPr>
        <w:t> </w:t>
      </w:r>
      <w:r w:rsidRPr="006461A9">
        <w:rPr>
          <w:rFonts w:ascii="Dubai" w:hAnsi="Dubai" w:cs="Dubai"/>
          <w:color w:val="000000"/>
          <w:sz w:val="32"/>
          <w:szCs w:val="32"/>
        </w:rPr>
        <w:t>Collections.unmodifiableSet(Set&lt;? extends T&gt; s)</w:t>
      </w:r>
      <w:r w:rsidRPr="006461A9">
        <w:rPr>
          <w:rStyle w:val="apple-converted-space"/>
          <w:rFonts w:ascii="Dubai" w:hAnsi="Dubai" w:cs="Dubai"/>
          <w:color w:val="000000"/>
          <w:sz w:val="32"/>
          <w:szCs w:val="32"/>
        </w:rPr>
        <w:t> </w:t>
      </w:r>
      <w:r w:rsidRPr="006461A9">
        <w:rPr>
          <w:rFonts w:ascii="Dubai" w:hAnsi="Dubai" w:cs="Dubai"/>
          <w:color w:val="000000"/>
          <w:sz w:val="32"/>
          <w:szCs w:val="32"/>
        </w:rPr>
        <w:t>and</w:t>
      </w:r>
      <w:r w:rsidRPr="006461A9">
        <w:rPr>
          <w:rStyle w:val="apple-converted-space"/>
          <w:rFonts w:ascii="Dubai" w:hAnsi="Dubai" w:cs="Dubai"/>
          <w:color w:val="000000"/>
          <w:sz w:val="32"/>
          <w:szCs w:val="32"/>
        </w:rPr>
        <w:t> </w:t>
      </w:r>
      <w:r w:rsidRPr="006461A9">
        <w:rPr>
          <w:rFonts w:ascii="Dubai" w:hAnsi="Dubai" w:cs="Dubai"/>
          <w:color w:val="000000"/>
          <w:sz w:val="32"/>
          <w:szCs w:val="32"/>
        </w:rPr>
        <w:t>Collections.unmodifiableMap(Map&lt;? extends K,? extends V&gt; m)</w:t>
      </w:r>
      <w:r w:rsidRPr="006461A9">
        <w:rPr>
          <w:rStyle w:val="apple-converted-space"/>
          <w:rFonts w:ascii="Dubai" w:hAnsi="Dubai" w:cs="Dubai"/>
          <w:color w:val="000000"/>
          <w:sz w:val="32"/>
          <w:szCs w:val="32"/>
        </w:rPr>
        <w:t> </w:t>
      </w:r>
      <w:r w:rsidRPr="006461A9">
        <w:rPr>
          <w:rFonts w:ascii="Dubai" w:hAnsi="Dubai" w:cs="Dubai"/>
          <w:color w:val="000000"/>
          <w:sz w:val="32"/>
          <w:szCs w:val="32"/>
        </w:rPr>
        <w:t>are written using  bounded wildcards which allow them to operate on either Collection of T or Collection of subclass or superclass of T. just look at Java API for 1.5 and you will find lot of example of bounded and unbounded generic wildcards within JDK itself. If you are learning Java 1.5  you can also check</w:t>
      </w:r>
      <w:r w:rsidRPr="006461A9">
        <w:rPr>
          <w:rStyle w:val="apple-converted-space"/>
          <w:rFonts w:ascii="Dubai" w:hAnsi="Dubai" w:cs="Dubai"/>
          <w:color w:val="000000"/>
          <w:sz w:val="32"/>
          <w:szCs w:val="32"/>
        </w:rPr>
        <w:t> </w:t>
      </w:r>
      <w:hyperlink r:id="rId7" w:history="1">
        <w:r w:rsidRPr="006461A9">
          <w:rPr>
            <w:rStyle w:val="Hyperlink"/>
            <w:rFonts w:ascii="Dubai" w:hAnsi="Dubai" w:cs="Dubai"/>
            <w:color w:val="660099"/>
            <w:sz w:val="32"/>
            <w:szCs w:val="32"/>
            <w:u w:val="none"/>
          </w:rPr>
          <w:t>my post on Java Enum</w:t>
        </w:r>
      </w:hyperlink>
      <w:r w:rsidRPr="006461A9">
        <w:rPr>
          <w:rStyle w:val="apple-converted-space"/>
          <w:rFonts w:ascii="Dubai" w:hAnsi="Dubai" w:cs="Dubai"/>
          <w:color w:val="000000"/>
          <w:sz w:val="32"/>
          <w:szCs w:val="32"/>
        </w:rPr>
        <w:t> </w:t>
      </w:r>
      <w:r w:rsidRPr="006461A9">
        <w:rPr>
          <w:rFonts w:ascii="Dubai" w:hAnsi="Dubai" w:cs="Dubai"/>
          <w:color w:val="000000"/>
          <w:sz w:val="32"/>
          <w:szCs w:val="32"/>
        </w:rPr>
        <w:t>and </w:t>
      </w:r>
      <w:r w:rsidRPr="006461A9">
        <w:rPr>
          <w:rStyle w:val="apple-converted-space"/>
          <w:rFonts w:ascii="Dubai" w:hAnsi="Dubai" w:cs="Dubai"/>
          <w:color w:val="000000"/>
          <w:sz w:val="32"/>
          <w:szCs w:val="32"/>
        </w:rPr>
        <w:t> </w:t>
      </w:r>
      <w:hyperlink r:id="rId8" w:history="1">
        <w:r w:rsidRPr="006461A9">
          <w:rPr>
            <w:rStyle w:val="Hyperlink"/>
            <w:rFonts w:ascii="Dubai" w:hAnsi="Dubai" w:cs="Dubai"/>
            <w:color w:val="660099"/>
            <w:sz w:val="32"/>
            <w:szCs w:val="32"/>
            <w:u w:val="none"/>
          </w:rPr>
          <w:t>Variable arguments in Java</w:t>
        </w:r>
      </w:hyperlink>
      <w:r w:rsidRPr="006461A9">
        <w:rPr>
          <w:rFonts w:ascii="Dubai" w:hAnsi="Dubai" w:cs="Dubai"/>
          <w:color w:val="000000"/>
          <w:sz w:val="32"/>
          <w:szCs w:val="32"/>
        </w:rPr>
        <w:t>.</w:t>
      </w:r>
    </w:p>
    <w:p w:rsidR="004D1A5D" w:rsidRPr="006461A9" w:rsidRDefault="004D1A5D" w:rsidP="004D1A5D">
      <w:pPr>
        <w:pStyle w:val="Heading3"/>
        <w:rPr>
          <w:rFonts w:ascii="Dubai" w:hAnsi="Dubai" w:cs="Dubai"/>
          <w:color w:val="000000"/>
          <w:sz w:val="32"/>
          <w:szCs w:val="32"/>
        </w:rPr>
      </w:pPr>
      <w:r w:rsidRPr="006461A9">
        <w:rPr>
          <w:rFonts w:ascii="Dubai" w:hAnsi="Dubai" w:cs="Dubai"/>
          <w:color w:val="000000"/>
          <w:sz w:val="32"/>
          <w:szCs w:val="32"/>
          <w:u w:val="single"/>
        </w:rPr>
        <w:t>When to use super and extends wildcards in Generics Java</w:t>
      </w:r>
    </w:p>
    <w:p w:rsidR="004D1A5D" w:rsidRPr="006461A9" w:rsidRDefault="004D1A5D" w:rsidP="004D1A5D">
      <w:pPr>
        <w:rPr>
          <w:rFonts w:ascii="Dubai" w:hAnsi="Dubai" w:cs="Dubai"/>
          <w:color w:val="000000"/>
          <w:sz w:val="32"/>
          <w:szCs w:val="32"/>
        </w:rPr>
      </w:pPr>
      <w:r w:rsidRPr="006461A9">
        <w:rPr>
          <w:rFonts w:ascii="Dubai" w:hAnsi="Dubai" w:cs="Dubai"/>
          <w:color w:val="000000"/>
          <w:sz w:val="32"/>
          <w:szCs w:val="32"/>
        </w:rPr>
        <w:t>Since there are two kinds of bounded wildcards in generics,</w:t>
      </w:r>
      <w:r w:rsidRPr="006461A9">
        <w:rPr>
          <w:rStyle w:val="apple-converted-space"/>
          <w:rFonts w:ascii="Dubai" w:hAnsi="Dubai" w:cs="Dubai"/>
          <w:color w:val="000000"/>
          <w:sz w:val="32"/>
          <w:szCs w:val="32"/>
        </w:rPr>
        <w:t> </w:t>
      </w:r>
      <w:r w:rsidRPr="006461A9">
        <w:rPr>
          <w:rFonts w:ascii="Dubai" w:hAnsi="Dubai" w:cs="Dubai"/>
          <w:b/>
          <w:bCs/>
          <w:color w:val="000000"/>
          <w:sz w:val="32"/>
          <w:szCs w:val="32"/>
        </w:rPr>
        <w:t>super and extends</w:t>
      </w:r>
      <w:r w:rsidRPr="006461A9">
        <w:rPr>
          <w:rFonts w:ascii="Dubai" w:hAnsi="Dubai" w:cs="Dubai"/>
          <w:color w:val="000000"/>
          <w:sz w:val="32"/>
          <w:szCs w:val="32"/>
        </w:rPr>
        <w:t>, When should you use the super wildcard and when should you extends wildcards. Joshua Bloch in Effective Java book</w:t>
      </w:r>
      <w:r w:rsidRPr="006461A9">
        <w:rPr>
          <w:rStyle w:val="apple-converted-space"/>
          <w:rFonts w:ascii="Dubai" w:hAnsi="Dubai" w:cs="Dubai"/>
          <w:color w:val="000000"/>
          <w:sz w:val="32"/>
          <w:szCs w:val="32"/>
        </w:rPr>
        <w:t> </w:t>
      </w:r>
      <w:r w:rsidRPr="006461A9">
        <w:rPr>
          <w:rFonts w:ascii="Dubai" w:hAnsi="Dubai" w:cs="Dubai"/>
          <w:color w:val="000000"/>
          <w:sz w:val="32"/>
          <w:szCs w:val="32"/>
        </w:rPr>
        <w:t>has suggested</w:t>
      </w:r>
      <w:r w:rsidRPr="006461A9">
        <w:rPr>
          <w:rStyle w:val="apple-converted-space"/>
          <w:rFonts w:ascii="Dubai" w:hAnsi="Dubai" w:cs="Dubai"/>
          <w:color w:val="000000"/>
          <w:sz w:val="32"/>
          <w:szCs w:val="32"/>
        </w:rPr>
        <w:t> </w:t>
      </w:r>
      <w:r w:rsidRPr="006461A9">
        <w:rPr>
          <w:rFonts w:ascii="Dubai" w:hAnsi="Dubai" w:cs="Dubai"/>
          <w:b/>
          <w:bCs/>
          <w:color w:val="000000"/>
          <w:sz w:val="32"/>
          <w:szCs w:val="32"/>
        </w:rPr>
        <w:t>Producer extends, Consumer super</w:t>
      </w:r>
      <w:r w:rsidRPr="006461A9">
        <w:rPr>
          <w:rStyle w:val="apple-converted-space"/>
          <w:rFonts w:ascii="Dubai" w:hAnsi="Dubai" w:cs="Dubai"/>
          <w:color w:val="000000"/>
          <w:sz w:val="32"/>
          <w:szCs w:val="32"/>
        </w:rPr>
        <w:t> </w:t>
      </w:r>
      <w:r w:rsidRPr="006461A9">
        <w:rPr>
          <w:rFonts w:ascii="Dubai" w:hAnsi="Dubai" w:cs="Dubai"/>
          <w:color w:val="000000"/>
          <w:sz w:val="32"/>
          <w:szCs w:val="32"/>
        </w:rPr>
        <w:t>mnemonic regarding the use of bounded wildcards. This book also has some good advice regarding how to use generics in Java and if you haven’t read it already, it's worth reading the book for Java programmer. Anyway if type T is used as a producer than use</w:t>
      </w:r>
      <w:r w:rsidRPr="006461A9">
        <w:rPr>
          <w:rStyle w:val="apple-converted-space"/>
          <w:rFonts w:ascii="Dubai" w:hAnsi="Dubai" w:cs="Dubai"/>
          <w:color w:val="000000"/>
          <w:sz w:val="32"/>
          <w:szCs w:val="32"/>
        </w:rPr>
        <w:t> </w:t>
      </w:r>
      <w:r w:rsidRPr="006461A9">
        <w:rPr>
          <w:rFonts w:ascii="Dubai" w:hAnsi="Dubai" w:cs="Dubai"/>
          <w:color w:val="000000"/>
          <w:sz w:val="32"/>
          <w:szCs w:val="32"/>
        </w:rPr>
        <w:t>&lt;? extends T&gt;</w:t>
      </w:r>
      <w:r w:rsidRPr="006461A9">
        <w:rPr>
          <w:rStyle w:val="apple-converted-space"/>
          <w:rFonts w:ascii="Dubai" w:hAnsi="Dubai" w:cs="Dubai"/>
          <w:color w:val="000000"/>
          <w:sz w:val="32"/>
          <w:szCs w:val="32"/>
        </w:rPr>
        <w:t> </w:t>
      </w:r>
      <w:r w:rsidRPr="006461A9">
        <w:rPr>
          <w:rFonts w:ascii="Dubai" w:hAnsi="Dubai" w:cs="Dubai"/>
          <w:color w:val="000000"/>
          <w:sz w:val="32"/>
          <w:szCs w:val="32"/>
        </w:rPr>
        <w:t> and if type T represent consumer than use</w:t>
      </w:r>
      <w:r w:rsidRPr="006461A9">
        <w:rPr>
          <w:rStyle w:val="apple-converted-space"/>
          <w:rFonts w:ascii="Dubai" w:hAnsi="Dubai" w:cs="Dubai"/>
          <w:color w:val="000000"/>
          <w:sz w:val="32"/>
          <w:szCs w:val="32"/>
        </w:rPr>
        <w:t> </w:t>
      </w:r>
      <w:r w:rsidRPr="006461A9">
        <w:rPr>
          <w:rFonts w:ascii="Dubai" w:hAnsi="Dubai" w:cs="Dubai"/>
          <w:color w:val="000000"/>
          <w:sz w:val="32"/>
          <w:szCs w:val="32"/>
        </w:rPr>
        <w:t>&lt;? super T&gt;</w:t>
      </w:r>
      <w:r w:rsidRPr="006461A9">
        <w:rPr>
          <w:rStyle w:val="apple-converted-space"/>
          <w:rFonts w:ascii="Dubai" w:hAnsi="Dubai" w:cs="Dubai"/>
          <w:color w:val="000000"/>
          <w:sz w:val="32"/>
          <w:szCs w:val="32"/>
        </w:rPr>
        <w:t> </w:t>
      </w:r>
      <w:r w:rsidRPr="006461A9">
        <w:rPr>
          <w:rFonts w:ascii="Dubai" w:hAnsi="Dubai" w:cs="Dubai"/>
          <w:color w:val="000000"/>
          <w:sz w:val="32"/>
          <w:szCs w:val="32"/>
        </w:rPr>
        <w:t>bounded wildcards. Bounded wildcards in generics also increase the flexibility of any API. To me its question of requirement, if a method also needs to accept any implementation of T then use extends wildcards.</w:t>
      </w:r>
    </w:p>
    <w:p w:rsidR="004D1A5D" w:rsidRPr="006461A9" w:rsidRDefault="004D1A5D" w:rsidP="004D1A5D">
      <w:pPr>
        <w:spacing w:after="240"/>
        <w:rPr>
          <w:rFonts w:ascii="Dubai" w:hAnsi="Dubai" w:cs="Dubai"/>
          <w:color w:val="000000"/>
          <w:sz w:val="32"/>
          <w:szCs w:val="32"/>
        </w:rPr>
      </w:pPr>
    </w:p>
    <w:p w:rsidR="004D1A5D" w:rsidRPr="006461A9" w:rsidRDefault="004D1A5D" w:rsidP="004D1A5D">
      <w:pPr>
        <w:pStyle w:val="Heading3"/>
        <w:rPr>
          <w:rFonts w:ascii="Dubai" w:hAnsi="Dubai" w:cs="Dubai"/>
          <w:color w:val="000000"/>
          <w:sz w:val="32"/>
          <w:szCs w:val="32"/>
        </w:rPr>
      </w:pPr>
      <w:r w:rsidRPr="006461A9">
        <w:rPr>
          <w:rFonts w:ascii="Dubai" w:hAnsi="Dubai" w:cs="Dubai"/>
          <w:color w:val="000000"/>
          <w:sz w:val="32"/>
          <w:szCs w:val="32"/>
          <w:u w:val="single"/>
        </w:rPr>
        <w:t>Difference between ArrayList&lt;? extends T&gt;  and ArrayList&lt;? super T&gt;</w:t>
      </w:r>
    </w:p>
    <w:p w:rsidR="004D1A5D" w:rsidRPr="006461A9" w:rsidRDefault="004D1A5D" w:rsidP="004D1A5D">
      <w:pPr>
        <w:rPr>
          <w:rFonts w:ascii="Dubai" w:hAnsi="Dubai" w:cs="Dubai"/>
          <w:color w:val="000000"/>
          <w:sz w:val="32"/>
          <w:szCs w:val="32"/>
        </w:rPr>
      </w:pPr>
      <w:r w:rsidRPr="006461A9">
        <w:rPr>
          <w:rFonts w:ascii="Dubai" w:hAnsi="Dubai" w:cs="Dubai"/>
          <w:color w:val="000000"/>
          <w:sz w:val="32"/>
          <w:szCs w:val="32"/>
        </w:rPr>
        <w:t>This is one of popular</w:t>
      </w:r>
      <w:r w:rsidRPr="006461A9">
        <w:rPr>
          <w:rStyle w:val="apple-converted-space"/>
          <w:rFonts w:ascii="Dubai" w:hAnsi="Dubai" w:cs="Dubai"/>
          <w:color w:val="000000"/>
          <w:sz w:val="32"/>
          <w:szCs w:val="32"/>
        </w:rPr>
        <w:t> </w:t>
      </w:r>
      <w:r w:rsidRPr="006461A9">
        <w:rPr>
          <w:rFonts w:ascii="Dubai" w:hAnsi="Dubai" w:cs="Dubai"/>
          <w:b/>
          <w:bCs/>
          <w:color w:val="000000"/>
          <w:sz w:val="32"/>
          <w:szCs w:val="32"/>
        </w:rPr>
        <w:t>generics interview question</w:t>
      </w:r>
      <w:r w:rsidRPr="006461A9">
        <w:rPr>
          <w:rStyle w:val="apple-converted-space"/>
          <w:rFonts w:ascii="Dubai" w:hAnsi="Dubai" w:cs="Dubai"/>
          <w:color w:val="000000"/>
          <w:sz w:val="32"/>
          <w:szCs w:val="32"/>
        </w:rPr>
        <w:t> </w:t>
      </w:r>
      <w:r w:rsidRPr="006461A9">
        <w:rPr>
          <w:rFonts w:ascii="Dubai" w:hAnsi="Dubai" w:cs="Dubai"/>
          <w:color w:val="000000"/>
          <w:sz w:val="32"/>
          <w:szCs w:val="32"/>
        </w:rPr>
        <w:t>, which is asked to check whether you are familiar to</w:t>
      </w:r>
      <w:r w:rsidRPr="006461A9">
        <w:rPr>
          <w:rStyle w:val="apple-converted-space"/>
          <w:rFonts w:ascii="Dubai" w:hAnsi="Dubai" w:cs="Dubai"/>
          <w:color w:val="000000"/>
          <w:sz w:val="32"/>
          <w:szCs w:val="32"/>
        </w:rPr>
        <w:t> </w:t>
      </w:r>
      <w:r w:rsidRPr="006461A9">
        <w:rPr>
          <w:rFonts w:ascii="Dubai" w:hAnsi="Dubai" w:cs="Dubai"/>
          <w:b/>
          <w:bCs/>
          <w:color w:val="000000"/>
          <w:sz w:val="32"/>
          <w:szCs w:val="32"/>
        </w:rPr>
        <w:t>bounded wildcards in generics</w:t>
      </w:r>
      <w:r w:rsidRPr="006461A9">
        <w:rPr>
          <w:rFonts w:ascii="Dubai" w:hAnsi="Dubai" w:cs="Dubai"/>
          <w:color w:val="000000"/>
          <w:sz w:val="32"/>
          <w:szCs w:val="32"/>
        </w:rPr>
        <w:t>. both</w:t>
      </w:r>
      <w:r w:rsidRPr="006461A9">
        <w:rPr>
          <w:rStyle w:val="apple-converted-space"/>
          <w:rFonts w:ascii="Dubai" w:hAnsi="Dubai" w:cs="Dubai"/>
          <w:color w:val="000000"/>
          <w:sz w:val="32"/>
          <w:szCs w:val="32"/>
        </w:rPr>
        <w:t> </w:t>
      </w:r>
      <w:r w:rsidRPr="006461A9">
        <w:rPr>
          <w:rFonts w:ascii="Dubai" w:hAnsi="Dubai" w:cs="Dubai"/>
          <w:color w:val="000000"/>
          <w:sz w:val="32"/>
          <w:szCs w:val="32"/>
        </w:rPr>
        <w:t>&lt;? extends T&gt;</w:t>
      </w:r>
      <w:r w:rsidRPr="006461A9">
        <w:rPr>
          <w:rStyle w:val="apple-converted-space"/>
          <w:rFonts w:ascii="Dubai" w:hAnsi="Dubai" w:cs="Dubai"/>
          <w:color w:val="000000"/>
          <w:sz w:val="32"/>
          <w:szCs w:val="32"/>
        </w:rPr>
        <w:t> </w:t>
      </w:r>
      <w:r w:rsidRPr="006461A9">
        <w:rPr>
          <w:rFonts w:ascii="Dubai" w:hAnsi="Dubai" w:cs="Dubai"/>
          <w:color w:val="000000"/>
          <w:sz w:val="32"/>
          <w:szCs w:val="32"/>
        </w:rPr>
        <w:t>and</w:t>
      </w:r>
      <w:r w:rsidRPr="006461A9">
        <w:rPr>
          <w:rStyle w:val="apple-converted-space"/>
          <w:rFonts w:ascii="Dubai" w:hAnsi="Dubai" w:cs="Dubai"/>
          <w:color w:val="000000"/>
          <w:sz w:val="32"/>
          <w:szCs w:val="32"/>
        </w:rPr>
        <w:t> </w:t>
      </w:r>
      <w:r w:rsidRPr="006461A9">
        <w:rPr>
          <w:rFonts w:ascii="Dubai" w:hAnsi="Dubai" w:cs="Dubai"/>
          <w:color w:val="000000"/>
          <w:sz w:val="32"/>
          <w:szCs w:val="32"/>
        </w:rPr>
        <w:t>&lt;? super T&gt;</w:t>
      </w:r>
      <w:r w:rsidRPr="006461A9">
        <w:rPr>
          <w:rStyle w:val="apple-converted-space"/>
          <w:rFonts w:ascii="Dubai" w:hAnsi="Dubai" w:cs="Dubai"/>
          <w:color w:val="000000"/>
          <w:sz w:val="32"/>
          <w:szCs w:val="32"/>
        </w:rPr>
        <w:t> </w:t>
      </w:r>
      <w:r w:rsidRPr="006461A9">
        <w:rPr>
          <w:rFonts w:ascii="Dubai" w:hAnsi="Dubai" w:cs="Dubai"/>
          <w:color w:val="000000"/>
          <w:sz w:val="32"/>
          <w:szCs w:val="32"/>
        </w:rPr>
        <w:t>represent bounded wildcards, one will accept only T or subclass while other will accept T or super class.</w:t>
      </w:r>
      <w:r w:rsidRPr="006461A9">
        <w:rPr>
          <w:rStyle w:val="apple-converted-space"/>
          <w:rFonts w:ascii="Dubai" w:hAnsi="Dubai" w:cs="Dubai"/>
          <w:color w:val="000000"/>
          <w:sz w:val="32"/>
          <w:szCs w:val="32"/>
        </w:rPr>
        <w:t> </w:t>
      </w:r>
      <w:r w:rsidRPr="006461A9">
        <w:rPr>
          <w:rFonts w:ascii="Dubai" w:hAnsi="Dubai" w:cs="Dubai"/>
          <w:i/>
          <w:iCs/>
          <w:color w:val="000000"/>
          <w:sz w:val="32"/>
          <w:szCs w:val="32"/>
        </w:rPr>
        <w:t>bounded wildcards</w:t>
      </w:r>
      <w:r w:rsidRPr="006461A9">
        <w:rPr>
          <w:rStyle w:val="apple-converted-space"/>
          <w:rFonts w:ascii="Dubai" w:hAnsi="Dubai" w:cs="Dubai"/>
          <w:color w:val="000000"/>
          <w:sz w:val="32"/>
          <w:szCs w:val="32"/>
        </w:rPr>
        <w:t> </w:t>
      </w:r>
      <w:r w:rsidRPr="006461A9">
        <w:rPr>
          <w:rFonts w:ascii="Dubai" w:hAnsi="Dubai" w:cs="Dubai"/>
          <w:color w:val="000000"/>
          <w:sz w:val="32"/>
          <w:szCs w:val="32"/>
        </w:rPr>
        <w:t xml:space="preserve">give more flexibility to methods which can operate on a collection of </w:t>
      </w:r>
      <w:proofErr w:type="gramStart"/>
      <w:r w:rsidRPr="006461A9">
        <w:rPr>
          <w:rFonts w:ascii="Dubai" w:hAnsi="Dubai" w:cs="Dubai"/>
          <w:color w:val="000000"/>
          <w:sz w:val="32"/>
          <w:szCs w:val="32"/>
        </w:rPr>
        <w:t>T</w:t>
      </w:r>
      <w:proofErr w:type="gramEnd"/>
      <w:r w:rsidRPr="006461A9">
        <w:rPr>
          <w:rFonts w:ascii="Dubai" w:hAnsi="Dubai" w:cs="Dubai"/>
          <w:color w:val="000000"/>
          <w:sz w:val="32"/>
          <w:szCs w:val="32"/>
        </w:rPr>
        <w:t xml:space="preserve"> or its subclass. If you look at</w:t>
      </w:r>
      <w:r w:rsidRPr="006461A9">
        <w:rPr>
          <w:rStyle w:val="apple-converted-space"/>
          <w:rFonts w:ascii="Dubai" w:hAnsi="Dubai" w:cs="Dubai"/>
          <w:color w:val="000000"/>
          <w:sz w:val="32"/>
          <w:szCs w:val="32"/>
        </w:rPr>
        <w:t> </w:t>
      </w:r>
      <w:r w:rsidRPr="006461A9">
        <w:rPr>
          <w:rFonts w:ascii="Dubai" w:hAnsi="Dubai" w:cs="Dubai"/>
          <w:color w:val="000000"/>
          <w:sz w:val="32"/>
          <w:szCs w:val="32"/>
        </w:rPr>
        <w:t>java.util.Collections</w:t>
      </w:r>
      <w:r w:rsidRPr="006461A9">
        <w:rPr>
          <w:rStyle w:val="apple-converted-space"/>
          <w:rFonts w:ascii="Dubai" w:hAnsi="Dubai" w:cs="Dubai"/>
          <w:color w:val="000000"/>
          <w:sz w:val="32"/>
          <w:szCs w:val="32"/>
        </w:rPr>
        <w:t> </w:t>
      </w:r>
      <w:r w:rsidRPr="006461A9">
        <w:rPr>
          <w:rFonts w:ascii="Dubai" w:hAnsi="Dubai" w:cs="Dubai"/>
          <w:color w:val="000000"/>
          <w:sz w:val="32"/>
          <w:szCs w:val="32"/>
        </w:rPr>
        <w:t xml:space="preserve">class you will find several </w:t>
      </w:r>
      <w:proofErr w:type="gramStart"/>
      <w:r w:rsidRPr="006461A9">
        <w:rPr>
          <w:rFonts w:ascii="Dubai" w:hAnsi="Dubai" w:cs="Dubai"/>
          <w:color w:val="000000"/>
          <w:sz w:val="32"/>
          <w:szCs w:val="32"/>
        </w:rPr>
        <w:t>example</w:t>
      </w:r>
      <w:proofErr w:type="gramEnd"/>
      <w:r w:rsidRPr="006461A9">
        <w:rPr>
          <w:rFonts w:ascii="Dubai" w:hAnsi="Dubai" w:cs="Dubai"/>
          <w:color w:val="000000"/>
          <w:sz w:val="32"/>
          <w:szCs w:val="32"/>
        </w:rPr>
        <w:t xml:space="preserve"> of bounded wildcards in generics method. e.g.</w:t>
      </w:r>
      <w:r w:rsidRPr="006461A9">
        <w:rPr>
          <w:rStyle w:val="apple-converted-space"/>
          <w:rFonts w:ascii="Dubai" w:hAnsi="Dubai" w:cs="Dubai"/>
          <w:color w:val="000000"/>
          <w:sz w:val="32"/>
          <w:szCs w:val="32"/>
        </w:rPr>
        <w:t> </w:t>
      </w:r>
      <w:r w:rsidRPr="006461A9">
        <w:rPr>
          <w:rFonts w:ascii="Dubai" w:hAnsi="Dubai" w:cs="Dubai"/>
          <w:color w:val="000000"/>
          <w:sz w:val="32"/>
          <w:szCs w:val="32"/>
        </w:rPr>
        <w:t>Collections.unmodifiableSet(Set&lt;? extends T&gt; s)</w:t>
      </w:r>
      <w:r w:rsidRPr="006461A9">
        <w:rPr>
          <w:rStyle w:val="apple-converted-space"/>
          <w:rFonts w:ascii="Dubai" w:hAnsi="Dubai" w:cs="Dubai"/>
          <w:color w:val="000000"/>
          <w:sz w:val="32"/>
          <w:szCs w:val="32"/>
        </w:rPr>
        <w:t> </w:t>
      </w:r>
      <w:r w:rsidRPr="006461A9">
        <w:rPr>
          <w:rFonts w:ascii="Dubai" w:hAnsi="Dubai" w:cs="Dubai"/>
          <w:color w:val="000000"/>
          <w:sz w:val="32"/>
          <w:szCs w:val="32"/>
        </w:rPr>
        <w:t>will accept</w:t>
      </w:r>
      <w:r w:rsidRPr="006461A9">
        <w:rPr>
          <w:rStyle w:val="apple-converted-space"/>
          <w:rFonts w:ascii="Dubai" w:hAnsi="Dubai" w:cs="Dubai"/>
          <w:color w:val="000000"/>
          <w:sz w:val="32"/>
          <w:szCs w:val="32"/>
        </w:rPr>
        <w:t> </w:t>
      </w:r>
      <w:r w:rsidRPr="006461A9">
        <w:rPr>
          <w:rFonts w:ascii="Dubai" w:hAnsi="Dubai" w:cs="Dubai"/>
          <w:color w:val="000000"/>
          <w:sz w:val="32"/>
          <w:szCs w:val="32"/>
        </w:rPr>
        <w:t>Set</w:t>
      </w:r>
      <w:r w:rsidRPr="006461A9">
        <w:rPr>
          <w:rStyle w:val="apple-converted-space"/>
          <w:rFonts w:ascii="Dubai" w:hAnsi="Dubai" w:cs="Dubai"/>
          <w:color w:val="000000"/>
          <w:sz w:val="32"/>
          <w:szCs w:val="32"/>
        </w:rPr>
        <w:t> </w:t>
      </w:r>
      <w:r w:rsidRPr="006461A9">
        <w:rPr>
          <w:rFonts w:ascii="Dubai" w:hAnsi="Dubai" w:cs="Dubai"/>
          <w:color w:val="000000"/>
          <w:sz w:val="32"/>
          <w:szCs w:val="32"/>
        </w:rPr>
        <w:t>of type T or</w:t>
      </w:r>
      <w:r w:rsidRPr="006461A9">
        <w:rPr>
          <w:rStyle w:val="apple-converted-space"/>
          <w:rFonts w:ascii="Dubai" w:hAnsi="Dubai" w:cs="Dubai"/>
          <w:color w:val="000000"/>
          <w:sz w:val="32"/>
          <w:szCs w:val="32"/>
        </w:rPr>
        <w:t> </w:t>
      </w:r>
      <w:r w:rsidRPr="006461A9">
        <w:rPr>
          <w:rFonts w:ascii="Dubai" w:hAnsi="Dubai" w:cs="Dubai"/>
          <w:color w:val="000000"/>
          <w:sz w:val="32"/>
          <w:szCs w:val="32"/>
        </w:rPr>
        <w:t>Set</w:t>
      </w:r>
      <w:r w:rsidRPr="006461A9">
        <w:rPr>
          <w:rStyle w:val="apple-converted-space"/>
          <w:rFonts w:ascii="Dubai" w:hAnsi="Dubai" w:cs="Dubai"/>
          <w:color w:val="000000"/>
          <w:sz w:val="32"/>
          <w:szCs w:val="32"/>
        </w:rPr>
        <w:t> </w:t>
      </w:r>
      <w:r w:rsidRPr="006461A9">
        <w:rPr>
          <w:rFonts w:ascii="Dubai" w:hAnsi="Dubai" w:cs="Dubai"/>
          <w:color w:val="000000"/>
          <w:sz w:val="32"/>
          <w:szCs w:val="32"/>
        </w:rPr>
        <w:t xml:space="preserve">of </w:t>
      </w:r>
      <w:proofErr w:type="gramStart"/>
      <w:r w:rsidRPr="006461A9">
        <w:rPr>
          <w:rFonts w:ascii="Dubai" w:hAnsi="Dubai" w:cs="Dubai"/>
          <w:color w:val="000000"/>
          <w:sz w:val="32"/>
          <w:szCs w:val="32"/>
        </w:rPr>
        <w:t>subclass</w:t>
      </w:r>
      <w:proofErr w:type="gramEnd"/>
      <w:r w:rsidRPr="006461A9">
        <w:rPr>
          <w:rFonts w:ascii="Dubai" w:hAnsi="Dubai" w:cs="Dubai"/>
          <w:color w:val="000000"/>
          <w:sz w:val="32"/>
          <w:szCs w:val="32"/>
        </w:rPr>
        <w:t xml:space="preserve"> of T.</w:t>
      </w:r>
    </w:p>
    <w:p w:rsidR="004D1A5D" w:rsidRPr="006461A9" w:rsidRDefault="004D1A5D" w:rsidP="004D1A5D">
      <w:pPr>
        <w:spacing w:after="240"/>
        <w:rPr>
          <w:rFonts w:ascii="Dubai" w:hAnsi="Dubai" w:cs="Dubai"/>
          <w:color w:val="000000"/>
          <w:sz w:val="32"/>
          <w:szCs w:val="32"/>
        </w:rPr>
      </w:pPr>
    </w:p>
    <w:p w:rsidR="00935B34" w:rsidRDefault="004D1A5D" w:rsidP="004D1A5D">
      <w:pPr>
        <w:spacing w:after="0"/>
        <w:rPr>
          <w:rFonts w:ascii="Dubai" w:hAnsi="Dubai" w:cs="Dubai"/>
          <w:color w:val="000000"/>
          <w:sz w:val="32"/>
          <w:szCs w:val="32"/>
        </w:rPr>
      </w:pPr>
      <w:r w:rsidRPr="006461A9">
        <w:rPr>
          <w:rFonts w:ascii="Dubai" w:hAnsi="Dubai" w:cs="Dubai"/>
          <w:color w:val="000000"/>
          <w:sz w:val="32"/>
          <w:szCs w:val="32"/>
        </w:rPr>
        <w:t>That's all on</w:t>
      </w:r>
      <w:r w:rsidRPr="006461A9">
        <w:rPr>
          <w:rStyle w:val="apple-converted-space"/>
          <w:rFonts w:ascii="Dubai" w:hAnsi="Dubai" w:cs="Dubai"/>
          <w:color w:val="000000"/>
          <w:sz w:val="32"/>
          <w:szCs w:val="32"/>
        </w:rPr>
        <w:t> </w:t>
      </w:r>
      <w:r w:rsidRPr="006461A9">
        <w:rPr>
          <w:rFonts w:ascii="Dubai" w:hAnsi="Dubai" w:cs="Dubai"/>
          <w:b/>
          <w:bCs/>
          <w:color w:val="000000"/>
          <w:sz w:val="32"/>
          <w:szCs w:val="32"/>
        </w:rPr>
        <w:t>what is bounded wildcards in generics</w:t>
      </w:r>
      <w:r w:rsidRPr="006461A9">
        <w:rPr>
          <w:rFonts w:ascii="Dubai" w:hAnsi="Dubai" w:cs="Dubai"/>
          <w:color w:val="000000"/>
          <w:sz w:val="32"/>
          <w:szCs w:val="32"/>
        </w:rPr>
        <w:t>.</w:t>
      </w:r>
    </w:p>
    <w:p w:rsidR="004D1A5D" w:rsidRPr="006461A9" w:rsidRDefault="004D1A5D" w:rsidP="004D1A5D">
      <w:pPr>
        <w:spacing w:after="0"/>
        <w:rPr>
          <w:rFonts w:ascii="Dubai" w:hAnsi="Dubai" w:cs="Dubai"/>
          <w:color w:val="000000"/>
          <w:sz w:val="32"/>
          <w:szCs w:val="32"/>
        </w:rPr>
      </w:pPr>
      <w:bookmarkStart w:id="1" w:name="_GoBack"/>
      <w:bookmarkEnd w:id="1"/>
      <w:r w:rsidRPr="006461A9">
        <w:rPr>
          <w:rFonts w:ascii="Dubai" w:hAnsi="Dubai" w:cs="Dubai"/>
          <w:color w:val="000000"/>
          <w:sz w:val="32"/>
          <w:szCs w:val="32"/>
        </w:rPr>
        <w:t xml:space="preserve"> both bounded and unbounded wildcards provide a lot of flexibility on API design especially because Generics is not covariant and</w:t>
      </w:r>
      <w:r w:rsidRPr="006461A9">
        <w:rPr>
          <w:rStyle w:val="apple-converted-space"/>
          <w:rFonts w:ascii="Dubai" w:hAnsi="Dubai" w:cs="Dubai"/>
          <w:color w:val="000000"/>
          <w:sz w:val="32"/>
          <w:szCs w:val="32"/>
        </w:rPr>
        <w:t> </w:t>
      </w:r>
      <w:r w:rsidRPr="006461A9">
        <w:rPr>
          <w:rFonts w:ascii="Dubai" w:hAnsi="Dubai" w:cs="Dubai"/>
          <w:color w:val="000000"/>
          <w:sz w:val="32"/>
          <w:szCs w:val="32"/>
        </w:rPr>
        <w:t>List&lt;String&gt;</w:t>
      </w:r>
      <w:r w:rsidRPr="006461A9">
        <w:rPr>
          <w:rStyle w:val="apple-converted-space"/>
          <w:rFonts w:ascii="Dubai" w:hAnsi="Dubai" w:cs="Dubai"/>
          <w:color w:val="000000"/>
          <w:sz w:val="32"/>
          <w:szCs w:val="32"/>
        </w:rPr>
        <w:t> </w:t>
      </w:r>
      <w:r w:rsidRPr="006461A9">
        <w:rPr>
          <w:rFonts w:ascii="Dubai" w:hAnsi="Dubai" w:cs="Dubai"/>
          <w:color w:val="000000"/>
          <w:sz w:val="32"/>
          <w:szCs w:val="32"/>
        </w:rPr>
        <w:t>can not be used in place of</w:t>
      </w:r>
      <w:r w:rsidRPr="006461A9">
        <w:rPr>
          <w:rStyle w:val="apple-converted-space"/>
          <w:rFonts w:ascii="Dubai" w:hAnsi="Dubai" w:cs="Dubai"/>
          <w:color w:val="000000"/>
          <w:sz w:val="32"/>
          <w:szCs w:val="32"/>
        </w:rPr>
        <w:t> </w:t>
      </w:r>
      <w:r w:rsidRPr="006461A9">
        <w:rPr>
          <w:rFonts w:ascii="Dubai" w:hAnsi="Dubai" w:cs="Dubai"/>
          <w:color w:val="000000"/>
          <w:sz w:val="32"/>
          <w:szCs w:val="32"/>
        </w:rPr>
        <w:t>List&lt;Object&gt;.</w:t>
      </w:r>
      <w:r w:rsidRPr="006461A9">
        <w:rPr>
          <w:rStyle w:val="apple-converted-space"/>
          <w:rFonts w:ascii="Dubai" w:hAnsi="Dubai" w:cs="Dubai"/>
          <w:color w:val="000000"/>
          <w:sz w:val="32"/>
          <w:szCs w:val="32"/>
        </w:rPr>
        <w:t> </w:t>
      </w:r>
      <w:r w:rsidRPr="006461A9">
        <w:rPr>
          <w:rFonts w:ascii="Dubai" w:hAnsi="Dubai" w:cs="Dubai"/>
          <w:color w:val="000000"/>
          <w:sz w:val="32"/>
          <w:szCs w:val="32"/>
        </w:rPr>
        <w:t>Bounded wildcards allow you to write methods which can operate on Collection of Type as well as Collection of Type subclasses.</w:t>
      </w:r>
    </w:p>
    <w:p w:rsidR="003E4F1F" w:rsidRPr="006461A9" w:rsidRDefault="003E4F1F" w:rsidP="004D1A5D">
      <w:pPr>
        <w:spacing w:after="0"/>
        <w:rPr>
          <w:rFonts w:ascii="Dubai" w:hAnsi="Dubai" w:cs="Dubai"/>
          <w:color w:val="000000"/>
          <w:sz w:val="32"/>
          <w:szCs w:val="32"/>
        </w:rPr>
      </w:pPr>
    </w:p>
    <w:p w:rsidR="003E4F1F" w:rsidRPr="006461A9" w:rsidRDefault="003E4F1F" w:rsidP="004D1A5D">
      <w:pPr>
        <w:spacing w:after="0"/>
        <w:rPr>
          <w:rFonts w:ascii="Dubai" w:hAnsi="Dubai" w:cs="Dubai"/>
          <w:sz w:val="32"/>
          <w:szCs w:val="32"/>
        </w:rPr>
      </w:pPr>
    </w:p>
    <w:p w:rsidR="003E4F1F" w:rsidRPr="006461A9" w:rsidRDefault="003E4F1F" w:rsidP="003E4F1F">
      <w:pPr>
        <w:spacing w:after="0"/>
        <w:rPr>
          <w:rFonts w:ascii="Dubai" w:hAnsi="Dubai" w:cs="Dubai"/>
          <w:sz w:val="32"/>
          <w:szCs w:val="32"/>
        </w:rPr>
      </w:pPr>
      <w:r w:rsidRPr="006461A9">
        <w:rPr>
          <w:rFonts w:ascii="Dubai" w:hAnsi="Dubai" w:cs="Dubai"/>
          <w:sz w:val="32"/>
          <w:szCs w:val="32"/>
        </w:rPr>
        <w:t>Usage of Generics:</w:t>
      </w:r>
    </w:p>
    <w:p w:rsidR="003E4F1F" w:rsidRPr="006461A9" w:rsidRDefault="003E4F1F" w:rsidP="003E4F1F">
      <w:pPr>
        <w:spacing w:after="0"/>
        <w:rPr>
          <w:rFonts w:ascii="Dubai" w:hAnsi="Dubai" w:cs="Dubai"/>
          <w:sz w:val="32"/>
          <w:szCs w:val="32"/>
        </w:rPr>
      </w:pPr>
      <w:r w:rsidRPr="006461A9">
        <w:rPr>
          <w:rFonts w:ascii="Dubai" w:hAnsi="Dubai" w:cs="Dubai"/>
          <w:sz w:val="32"/>
          <w:szCs w:val="32"/>
        </w:rPr>
        <w:t>Generic classes in use can have multiple arguments.</w:t>
      </w:r>
    </w:p>
    <w:p w:rsidR="003E4F1F" w:rsidRPr="006461A9" w:rsidRDefault="003E4F1F" w:rsidP="003E4F1F">
      <w:pPr>
        <w:spacing w:after="0"/>
        <w:rPr>
          <w:rFonts w:ascii="Dubai" w:hAnsi="Dubai" w:cs="Dubai"/>
          <w:sz w:val="32"/>
          <w:szCs w:val="32"/>
        </w:rPr>
      </w:pPr>
      <w:r w:rsidRPr="006461A9">
        <w:rPr>
          <w:rFonts w:ascii="Dubai" w:hAnsi="Dubai" w:cs="Dubai"/>
          <w:sz w:val="32"/>
          <w:szCs w:val="32"/>
        </w:rPr>
        <w:t xml:space="preserve"> Arguments can be standard as well as custom types</w:t>
      </w:r>
    </w:p>
    <w:p w:rsidR="006B71A6" w:rsidRPr="006461A9" w:rsidRDefault="006B71A6" w:rsidP="006B71A6">
      <w:pPr>
        <w:autoSpaceDE w:val="0"/>
        <w:autoSpaceDN w:val="0"/>
        <w:adjustRightInd w:val="0"/>
        <w:spacing w:after="0" w:line="240" w:lineRule="auto"/>
        <w:rPr>
          <w:rFonts w:ascii="Dubai" w:hAnsi="Dubai" w:cs="Dubai"/>
          <w:b/>
          <w:sz w:val="32"/>
          <w:szCs w:val="32"/>
        </w:rPr>
      </w:pPr>
      <w:r w:rsidRPr="006461A9">
        <w:rPr>
          <w:rFonts w:ascii="Dubai" w:hAnsi="Dubai" w:cs="Dubai"/>
          <w:b/>
          <w:sz w:val="32"/>
          <w:szCs w:val="32"/>
        </w:rPr>
        <w:t>Note: Generic classes cannot be assigned according to the super or subclass hierarchy of them.</w:t>
      </w:r>
    </w:p>
    <w:p w:rsidR="006B71A6" w:rsidRPr="006461A9" w:rsidRDefault="006B71A6" w:rsidP="006B71A6">
      <w:pPr>
        <w:autoSpaceDE w:val="0"/>
        <w:autoSpaceDN w:val="0"/>
        <w:adjustRightInd w:val="0"/>
        <w:spacing w:after="0" w:line="240" w:lineRule="auto"/>
        <w:rPr>
          <w:rFonts w:ascii="Dubai" w:hAnsi="Dubai" w:cs="Dubai"/>
          <w:b/>
          <w:sz w:val="32"/>
          <w:szCs w:val="32"/>
        </w:rPr>
      </w:pPr>
    </w:p>
    <w:p w:rsidR="006B71A6" w:rsidRPr="006461A9" w:rsidRDefault="006B71A6" w:rsidP="006B71A6">
      <w:pPr>
        <w:autoSpaceDE w:val="0"/>
        <w:autoSpaceDN w:val="0"/>
        <w:adjustRightInd w:val="0"/>
        <w:spacing w:after="0" w:line="240" w:lineRule="auto"/>
        <w:rPr>
          <w:rFonts w:ascii="Dubai" w:hAnsi="Dubai" w:cs="Dubai"/>
          <w:b/>
          <w:sz w:val="32"/>
          <w:szCs w:val="32"/>
        </w:rPr>
      </w:pPr>
      <w:r w:rsidRPr="006461A9">
        <w:rPr>
          <w:rFonts w:ascii="Dubai" w:hAnsi="Dubai" w:cs="Dubai"/>
          <w:b/>
          <w:sz w:val="32"/>
          <w:szCs w:val="32"/>
        </w:rPr>
        <w:t>Note: Generic classes do not support inheritance relationship between type arguments.</w:t>
      </w:r>
    </w:p>
    <w:p w:rsidR="006B71A6" w:rsidRPr="006461A9" w:rsidRDefault="006B71A6" w:rsidP="006B71A6">
      <w:pPr>
        <w:autoSpaceDE w:val="0"/>
        <w:autoSpaceDN w:val="0"/>
        <w:adjustRightInd w:val="0"/>
        <w:spacing w:after="0" w:line="240" w:lineRule="auto"/>
        <w:rPr>
          <w:rFonts w:ascii="Dubai" w:hAnsi="Dubai" w:cs="Dubai"/>
          <w:b/>
          <w:sz w:val="32"/>
          <w:szCs w:val="32"/>
        </w:rPr>
      </w:pPr>
    </w:p>
    <w:p w:rsidR="006B71A6" w:rsidRPr="006461A9" w:rsidRDefault="006B71A6" w:rsidP="006B71A6">
      <w:pPr>
        <w:autoSpaceDE w:val="0"/>
        <w:autoSpaceDN w:val="0"/>
        <w:adjustRightInd w:val="0"/>
        <w:spacing w:after="0" w:line="240" w:lineRule="auto"/>
        <w:rPr>
          <w:rFonts w:ascii="Dubai" w:hAnsi="Dubai" w:cs="Dubai"/>
          <w:b/>
          <w:sz w:val="32"/>
          <w:szCs w:val="32"/>
        </w:rPr>
      </w:pPr>
      <w:r w:rsidRPr="006461A9">
        <w:rPr>
          <w:rFonts w:ascii="Dubai" w:hAnsi="Dubai" w:cs="Dubai"/>
          <w:b/>
          <w:sz w:val="32"/>
          <w:szCs w:val="32"/>
        </w:rPr>
        <w:t>Note: Although the inheritance relationship between the type arguments of the generic classes does not exist, Inheritance relationship between Generic classes themselves still exist.</w:t>
      </w:r>
    </w:p>
    <w:p w:rsidR="00721704" w:rsidRPr="006461A9" w:rsidRDefault="00721704" w:rsidP="006B71A6">
      <w:pPr>
        <w:autoSpaceDE w:val="0"/>
        <w:autoSpaceDN w:val="0"/>
        <w:adjustRightInd w:val="0"/>
        <w:spacing w:after="0" w:line="240" w:lineRule="auto"/>
        <w:rPr>
          <w:rFonts w:ascii="Dubai" w:hAnsi="Dubai" w:cs="Dubai"/>
          <w:b/>
          <w:sz w:val="32"/>
          <w:szCs w:val="32"/>
        </w:rPr>
      </w:pPr>
    </w:p>
    <w:p w:rsidR="00721704" w:rsidRPr="006461A9" w:rsidRDefault="00721704" w:rsidP="006B71A6">
      <w:pPr>
        <w:autoSpaceDE w:val="0"/>
        <w:autoSpaceDN w:val="0"/>
        <w:adjustRightInd w:val="0"/>
        <w:spacing w:after="0" w:line="240" w:lineRule="auto"/>
        <w:rPr>
          <w:rFonts w:ascii="Dubai" w:hAnsi="Dubai" w:cs="Dubai"/>
          <w:b/>
          <w:sz w:val="32"/>
          <w:szCs w:val="32"/>
        </w:rPr>
      </w:pPr>
    </w:p>
    <w:p w:rsidR="00721704" w:rsidRPr="006461A9" w:rsidRDefault="00721704" w:rsidP="006B71A6">
      <w:pPr>
        <w:autoSpaceDE w:val="0"/>
        <w:autoSpaceDN w:val="0"/>
        <w:adjustRightInd w:val="0"/>
        <w:spacing w:after="0" w:line="240" w:lineRule="auto"/>
        <w:rPr>
          <w:rFonts w:ascii="Dubai" w:hAnsi="Dubai" w:cs="Dubai"/>
          <w:b/>
          <w:sz w:val="32"/>
          <w:szCs w:val="32"/>
        </w:rPr>
      </w:pPr>
    </w:p>
    <w:p w:rsidR="00721704" w:rsidRPr="006461A9" w:rsidRDefault="00721704" w:rsidP="00721704">
      <w:pPr>
        <w:shd w:val="clear" w:color="auto" w:fill="FFFFFF"/>
        <w:spacing w:after="390" w:line="240" w:lineRule="auto"/>
        <w:rPr>
          <w:rFonts w:ascii="Dubai" w:eastAsia="Times New Roman" w:hAnsi="Dubai" w:cs="Dubai"/>
          <w:b/>
          <w:sz w:val="32"/>
          <w:szCs w:val="32"/>
        </w:rPr>
      </w:pPr>
      <w:r w:rsidRPr="006461A9">
        <w:rPr>
          <w:rFonts w:ascii="Dubai" w:eastAsia="Times New Roman" w:hAnsi="Dubai" w:cs="Dubai"/>
          <w:b/>
          <w:sz w:val="32"/>
          <w:szCs w:val="32"/>
        </w:rPr>
        <w:t>The most commonly used type parameter names are:</w:t>
      </w:r>
    </w:p>
    <w:p w:rsidR="00721704" w:rsidRPr="006461A9" w:rsidRDefault="00721704" w:rsidP="00721704">
      <w:pPr>
        <w:numPr>
          <w:ilvl w:val="0"/>
          <w:numId w:val="1"/>
        </w:numPr>
        <w:shd w:val="clear" w:color="auto" w:fill="FFFFFF"/>
        <w:spacing w:before="100" w:beforeAutospacing="1" w:after="100" w:afterAutospacing="1" w:line="240" w:lineRule="auto"/>
        <w:ind w:left="600"/>
        <w:rPr>
          <w:rFonts w:ascii="Dubai" w:eastAsia="Times New Roman" w:hAnsi="Dubai" w:cs="Dubai"/>
          <w:b/>
          <w:sz w:val="32"/>
          <w:szCs w:val="32"/>
        </w:rPr>
      </w:pPr>
      <w:r w:rsidRPr="006461A9">
        <w:rPr>
          <w:rFonts w:ascii="Dubai" w:eastAsia="Times New Roman" w:hAnsi="Dubai" w:cs="Dubai"/>
          <w:b/>
          <w:sz w:val="32"/>
          <w:szCs w:val="32"/>
        </w:rPr>
        <w:t>E – Element (used extensively by the Java Collections Framework, for example ArrayList, Set etc.)</w:t>
      </w:r>
    </w:p>
    <w:p w:rsidR="00721704" w:rsidRPr="006461A9" w:rsidRDefault="00721704" w:rsidP="00721704">
      <w:pPr>
        <w:numPr>
          <w:ilvl w:val="0"/>
          <w:numId w:val="1"/>
        </w:numPr>
        <w:shd w:val="clear" w:color="auto" w:fill="FFFFFF"/>
        <w:spacing w:before="100" w:beforeAutospacing="1" w:after="100" w:afterAutospacing="1" w:line="240" w:lineRule="auto"/>
        <w:ind w:left="600"/>
        <w:rPr>
          <w:rFonts w:ascii="Dubai" w:eastAsia="Times New Roman" w:hAnsi="Dubai" w:cs="Dubai"/>
          <w:b/>
          <w:sz w:val="32"/>
          <w:szCs w:val="32"/>
        </w:rPr>
      </w:pPr>
      <w:r w:rsidRPr="006461A9">
        <w:rPr>
          <w:rFonts w:ascii="Dubai" w:eastAsia="Times New Roman" w:hAnsi="Dubai" w:cs="Dubai"/>
          <w:b/>
          <w:sz w:val="32"/>
          <w:szCs w:val="32"/>
        </w:rPr>
        <w:t>K – Key (Used in Map)</w:t>
      </w:r>
    </w:p>
    <w:p w:rsidR="00721704" w:rsidRPr="006461A9" w:rsidRDefault="00721704" w:rsidP="00721704">
      <w:pPr>
        <w:numPr>
          <w:ilvl w:val="0"/>
          <w:numId w:val="1"/>
        </w:numPr>
        <w:shd w:val="clear" w:color="auto" w:fill="FFFFFF"/>
        <w:spacing w:before="100" w:beforeAutospacing="1" w:after="100" w:afterAutospacing="1" w:line="240" w:lineRule="auto"/>
        <w:ind w:left="600"/>
        <w:rPr>
          <w:rFonts w:ascii="Dubai" w:eastAsia="Times New Roman" w:hAnsi="Dubai" w:cs="Dubai"/>
          <w:b/>
          <w:sz w:val="32"/>
          <w:szCs w:val="32"/>
        </w:rPr>
      </w:pPr>
      <w:r w:rsidRPr="006461A9">
        <w:rPr>
          <w:rFonts w:ascii="Dubai" w:eastAsia="Times New Roman" w:hAnsi="Dubai" w:cs="Dubai"/>
          <w:b/>
          <w:sz w:val="32"/>
          <w:szCs w:val="32"/>
        </w:rPr>
        <w:t>N – Number</w:t>
      </w:r>
    </w:p>
    <w:p w:rsidR="00721704" w:rsidRPr="006461A9" w:rsidRDefault="00721704" w:rsidP="00721704">
      <w:pPr>
        <w:numPr>
          <w:ilvl w:val="0"/>
          <w:numId w:val="1"/>
        </w:numPr>
        <w:shd w:val="clear" w:color="auto" w:fill="FFFFFF"/>
        <w:spacing w:before="100" w:beforeAutospacing="1" w:after="100" w:afterAutospacing="1" w:line="240" w:lineRule="auto"/>
        <w:ind w:left="600"/>
        <w:rPr>
          <w:rFonts w:ascii="Dubai" w:eastAsia="Times New Roman" w:hAnsi="Dubai" w:cs="Dubai"/>
          <w:b/>
          <w:sz w:val="32"/>
          <w:szCs w:val="32"/>
        </w:rPr>
      </w:pPr>
      <w:r w:rsidRPr="006461A9">
        <w:rPr>
          <w:rFonts w:ascii="Dubai" w:eastAsia="Times New Roman" w:hAnsi="Dubai" w:cs="Dubai"/>
          <w:b/>
          <w:sz w:val="32"/>
          <w:szCs w:val="32"/>
        </w:rPr>
        <w:t>T – Type</w:t>
      </w:r>
    </w:p>
    <w:p w:rsidR="00721704" w:rsidRPr="006461A9" w:rsidRDefault="00721704" w:rsidP="00721704">
      <w:pPr>
        <w:numPr>
          <w:ilvl w:val="0"/>
          <w:numId w:val="1"/>
        </w:numPr>
        <w:shd w:val="clear" w:color="auto" w:fill="FFFFFF"/>
        <w:spacing w:before="100" w:beforeAutospacing="1" w:after="100" w:afterAutospacing="1" w:line="240" w:lineRule="auto"/>
        <w:ind w:left="600"/>
        <w:rPr>
          <w:rFonts w:ascii="Dubai" w:eastAsia="Times New Roman" w:hAnsi="Dubai" w:cs="Dubai"/>
          <w:b/>
          <w:sz w:val="32"/>
          <w:szCs w:val="32"/>
        </w:rPr>
      </w:pPr>
      <w:r w:rsidRPr="006461A9">
        <w:rPr>
          <w:rFonts w:ascii="Dubai" w:eastAsia="Times New Roman" w:hAnsi="Dubai" w:cs="Dubai"/>
          <w:b/>
          <w:sz w:val="32"/>
          <w:szCs w:val="32"/>
        </w:rPr>
        <w:t>V – Value (Used in Map)</w:t>
      </w:r>
    </w:p>
    <w:p w:rsidR="00721704" w:rsidRPr="006461A9" w:rsidRDefault="00721704" w:rsidP="00721704">
      <w:pPr>
        <w:numPr>
          <w:ilvl w:val="0"/>
          <w:numId w:val="1"/>
        </w:numPr>
        <w:shd w:val="clear" w:color="auto" w:fill="FFFFFF"/>
        <w:spacing w:before="100" w:beforeAutospacing="1" w:after="100" w:afterAutospacing="1" w:line="240" w:lineRule="auto"/>
        <w:ind w:left="600"/>
        <w:rPr>
          <w:rFonts w:ascii="Dubai" w:eastAsia="Times New Roman" w:hAnsi="Dubai" w:cs="Dubai"/>
          <w:b/>
          <w:sz w:val="32"/>
          <w:szCs w:val="32"/>
        </w:rPr>
      </w:pPr>
      <w:r w:rsidRPr="006461A9">
        <w:rPr>
          <w:rFonts w:ascii="Dubai" w:eastAsia="Times New Roman" w:hAnsi="Dubai" w:cs="Dubai"/>
          <w:b/>
          <w:sz w:val="32"/>
          <w:szCs w:val="32"/>
        </w:rPr>
        <w:t>S,U,V etc. – 2nd, 3rd, 4th types</w:t>
      </w:r>
    </w:p>
    <w:p w:rsidR="00721704" w:rsidRPr="006461A9" w:rsidRDefault="00721704" w:rsidP="006B71A6">
      <w:pPr>
        <w:autoSpaceDE w:val="0"/>
        <w:autoSpaceDN w:val="0"/>
        <w:adjustRightInd w:val="0"/>
        <w:spacing w:after="0" w:line="240" w:lineRule="auto"/>
        <w:rPr>
          <w:rFonts w:ascii="Dubai" w:hAnsi="Dubai" w:cs="Dubai"/>
          <w:b/>
          <w:sz w:val="32"/>
          <w:szCs w:val="32"/>
        </w:rPr>
      </w:pPr>
    </w:p>
    <w:sectPr w:rsidR="00721704" w:rsidRPr="006461A9" w:rsidSect="004D1A5D">
      <w:pgSz w:w="12240" w:h="15840"/>
      <w:pgMar w:top="54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1122A"/>
    <w:multiLevelType w:val="multilevel"/>
    <w:tmpl w:val="F9A6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2"/>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737D1"/>
    <w:rsid w:val="000876C5"/>
    <w:rsid w:val="00087AFC"/>
    <w:rsid w:val="000E04E6"/>
    <w:rsid w:val="000E2534"/>
    <w:rsid w:val="00111484"/>
    <w:rsid w:val="0020724B"/>
    <w:rsid w:val="00213E76"/>
    <w:rsid w:val="003A5B64"/>
    <w:rsid w:val="003E4F1F"/>
    <w:rsid w:val="003E6EC9"/>
    <w:rsid w:val="003F1CD6"/>
    <w:rsid w:val="004D1A5D"/>
    <w:rsid w:val="005B50EB"/>
    <w:rsid w:val="005F3932"/>
    <w:rsid w:val="006461A9"/>
    <w:rsid w:val="00671D4A"/>
    <w:rsid w:val="006B71A6"/>
    <w:rsid w:val="00721704"/>
    <w:rsid w:val="00807E74"/>
    <w:rsid w:val="00935B34"/>
    <w:rsid w:val="00A3183C"/>
    <w:rsid w:val="00A33B99"/>
    <w:rsid w:val="00B04028"/>
    <w:rsid w:val="00B21B1E"/>
    <w:rsid w:val="00C2692D"/>
    <w:rsid w:val="00C60399"/>
    <w:rsid w:val="00D01190"/>
    <w:rsid w:val="00D0171F"/>
    <w:rsid w:val="00D66862"/>
    <w:rsid w:val="00E76A17"/>
    <w:rsid w:val="00F109D2"/>
    <w:rsid w:val="00F737D1"/>
    <w:rsid w:val="00F830DA"/>
    <w:rsid w:val="00FE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3E84"/>
  <w15:docId w15:val="{5717EE6D-A539-4793-88CC-2DBCD172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692D"/>
  </w:style>
  <w:style w:type="paragraph" w:styleId="Heading2">
    <w:name w:val="heading 2"/>
    <w:basedOn w:val="Normal"/>
    <w:link w:val="Heading2Char"/>
    <w:uiPriority w:val="9"/>
    <w:qFormat/>
    <w:rsid w:val="004D1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1A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A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D1A5D"/>
    <w:rPr>
      <w:color w:val="0000FF"/>
      <w:u w:val="single"/>
    </w:rPr>
  </w:style>
  <w:style w:type="character" w:customStyle="1" w:styleId="apple-converted-space">
    <w:name w:val="apple-converted-space"/>
    <w:basedOn w:val="DefaultParagraphFont"/>
    <w:rsid w:val="004D1A5D"/>
  </w:style>
  <w:style w:type="paragraph" w:styleId="BalloonText">
    <w:name w:val="Balloon Text"/>
    <w:basedOn w:val="Normal"/>
    <w:link w:val="BalloonTextChar"/>
    <w:uiPriority w:val="99"/>
    <w:semiHidden/>
    <w:unhideWhenUsed/>
    <w:rsid w:val="004D1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A5D"/>
    <w:rPr>
      <w:rFonts w:ascii="Tahoma" w:hAnsi="Tahoma" w:cs="Tahoma"/>
      <w:sz w:val="16"/>
      <w:szCs w:val="16"/>
    </w:rPr>
  </w:style>
  <w:style w:type="character" w:customStyle="1" w:styleId="Heading3Char">
    <w:name w:val="Heading 3 Char"/>
    <w:basedOn w:val="DefaultParagraphFont"/>
    <w:link w:val="Heading3"/>
    <w:uiPriority w:val="9"/>
    <w:semiHidden/>
    <w:rsid w:val="004D1A5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04E6"/>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D66862"/>
    <w:rPr>
      <w:b/>
      <w:bCs/>
    </w:rPr>
  </w:style>
  <w:style w:type="character" w:styleId="HTMLCode">
    <w:name w:val="HTML Code"/>
    <w:basedOn w:val="DefaultParagraphFont"/>
    <w:uiPriority w:val="99"/>
    <w:semiHidden/>
    <w:unhideWhenUsed/>
    <w:rsid w:val="00D668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1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CD6"/>
    <w:rPr>
      <w:rFonts w:ascii="Courier New" w:eastAsia="Times New Roman" w:hAnsi="Courier New" w:cs="Courier New"/>
      <w:sz w:val="20"/>
      <w:szCs w:val="20"/>
    </w:rPr>
  </w:style>
  <w:style w:type="character" w:customStyle="1" w:styleId="kwd">
    <w:name w:val="kwd"/>
    <w:basedOn w:val="DefaultParagraphFont"/>
    <w:rsid w:val="003F1CD6"/>
  </w:style>
  <w:style w:type="character" w:customStyle="1" w:styleId="pln">
    <w:name w:val="pln"/>
    <w:basedOn w:val="DefaultParagraphFont"/>
    <w:rsid w:val="003F1CD6"/>
  </w:style>
  <w:style w:type="character" w:customStyle="1" w:styleId="typ">
    <w:name w:val="typ"/>
    <w:basedOn w:val="DefaultParagraphFont"/>
    <w:rsid w:val="003F1CD6"/>
  </w:style>
  <w:style w:type="character" w:customStyle="1" w:styleId="pun">
    <w:name w:val="pun"/>
    <w:basedOn w:val="DefaultParagraphFont"/>
    <w:rsid w:val="003F1CD6"/>
  </w:style>
  <w:style w:type="character" w:customStyle="1" w:styleId="com">
    <w:name w:val="com"/>
    <w:basedOn w:val="DefaultParagraphFont"/>
    <w:rsid w:val="003F1CD6"/>
  </w:style>
  <w:style w:type="character" w:customStyle="1" w:styleId="str">
    <w:name w:val="str"/>
    <w:basedOn w:val="DefaultParagraphFont"/>
    <w:rsid w:val="003F1CD6"/>
  </w:style>
  <w:style w:type="character" w:customStyle="1" w:styleId="lit">
    <w:name w:val="lit"/>
    <w:basedOn w:val="DefaultParagraphFont"/>
    <w:rsid w:val="003F1CD6"/>
  </w:style>
  <w:style w:type="paragraph" w:styleId="NormalWeb">
    <w:name w:val="Normal (Web)"/>
    <w:basedOn w:val="Normal"/>
    <w:uiPriority w:val="99"/>
    <w:semiHidden/>
    <w:unhideWhenUsed/>
    <w:rsid w:val="00721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660">
      <w:bodyDiv w:val="1"/>
      <w:marLeft w:val="0"/>
      <w:marRight w:val="0"/>
      <w:marTop w:val="0"/>
      <w:marBottom w:val="0"/>
      <w:divBdr>
        <w:top w:val="none" w:sz="0" w:space="0" w:color="auto"/>
        <w:left w:val="none" w:sz="0" w:space="0" w:color="auto"/>
        <w:bottom w:val="none" w:sz="0" w:space="0" w:color="auto"/>
        <w:right w:val="none" w:sz="0" w:space="0" w:color="auto"/>
      </w:divBdr>
    </w:div>
    <w:div w:id="104034438">
      <w:bodyDiv w:val="1"/>
      <w:marLeft w:val="0"/>
      <w:marRight w:val="0"/>
      <w:marTop w:val="0"/>
      <w:marBottom w:val="0"/>
      <w:divBdr>
        <w:top w:val="none" w:sz="0" w:space="0" w:color="auto"/>
        <w:left w:val="none" w:sz="0" w:space="0" w:color="auto"/>
        <w:bottom w:val="none" w:sz="0" w:space="0" w:color="auto"/>
        <w:right w:val="none" w:sz="0" w:space="0" w:color="auto"/>
      </w:divBdr>
    </w:div>
    <w:div w:id="132606057">
      <w:bodyDiv w:val="1"/>
      <w:marLeft w:val="0"/>
      <w:marRight w:val="0"/>
      <w:marTop w:val="0"/>
      <w:marBottom w:val="0"/>
      <w:divBdr>
        <w:top w:val="none" w:sz="0" w:space="0" w:color="auto"/>
        <w:left w:val="none" w:sz="0" w:space="0" w:color="auto"/>
        <w:bottom w:val="none" w:sz="0" w:space="0" w:color="auto"/>
        <w:right w:val="none" w:sz="0" w:space="0" w:color="auto"/>
      </w:divBdr>
    </w:div>
    <w:div w:id="153954108">
      <w:bodyDiv w:val="1"/>
      <w:marLeft w:val="0"/>
      <w:marRight w:val="0"/>
      <w:marTop w:val="0"/>
      <w:marBottom w:val="0"/>
      <w:divBdr>
        <w:top w:val="none" w:sz="0" w:space="0" w:color="auto"/>
        <w:left w:val="none" w:sz="0" w:space="0" w:color="auto"/>
        <w:bottom w:val="none" w:sz="0" w:space="0" w:color="auto"/>
        <w:right w:val="none" w:sz="0" w:space="0" w:color="auto"/>
      </w:divBdr>
    </w:div>
    <w:div w:id="554198887">
      <w:bodyDiv w:val="1"/>
      <w:marLeft w:val="0"/>
      <w:marRight w:val="0"/>
      <w:marTop w:val="0"/>
      <w:marBottom w:val="0"/>
      <w:divBdr>
        <w:top w:val="none" w:sz="0" w:space="0" w:color="auto"/>
        <w:left w:val="none" w:sz="0" w:space="0" w:color="auto"/>
        <w:bottom w:val="none" w:sz="0" w:space="0" w:color="auto"/>
        <w:right w:val="none" w:sz="0" w:space="0" w:color="auto"/>
      </w:divBdr>
    </w:div>
    <w:div w:id="560101378">
      <w:bodyDiv w:val="1"/>
      <w:marLeft w:val="0"/>
      <w:marRight w:val="0"/>
      <w:marTop w:val="0"/>
      <w:marBottom w:val="0"/>
      <w:divBdr>
        <w:top w:val="none" w:sz="0" w:space="0" w:color="auto"/>
        <w:left w:val="none" w:sz="0" w:space="0" w:color="auto"/>
        <w:bottom w:val="none" w:sz="0" w:space="0" w:color="auto"/>
        <w:right w:val="none" w:sz="0" w:space="0" w:color="auto"/>
      </w:divBdr>
    </w:div>
    <w:div w:id="596249709">
      <w:bodyDiv w:val="1"/>
      <w:marLeft w:val="0"/>
      <w:marRight w:val="0"/>
      <w:marTop w:val="0"/>
      <w:marBottom w:val="0"/>
      <w:divBdr>
        <w:top w:val="none" w:sz="0" w:space="0" w:color="auto"/>
        <w:left w:val="none" w:sz="0" w:space="0" w:color="auto"/>
        <w:bottom w:val="none" w:sz="0" w:space="0" w:color="auto"/>
        <w:right w:val="none" w:sz="0" w:space="0" w:color="auto"/>
      </w:divBdr>
    </w:div>
    <w:div w:id="194145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9/variable-argument-in-java5-varargs.html" TargetMode="External"/><Relationship Id="rId3" Type="http://schemas.openxmlformats.org/officeDocument/2006/relationships/settings" Target="settings.xml"/><Relationship Id="rId7" Type="http://schemas.openxmlformats.org/officeDocument/2006/relationships/hyperlink" Target="http://javarevisited.blogspot.com/2011/08/enum-in-java-example-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1/06/comparator-and-comparable-in-java.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Meenal Uphale</cp:lastModifiedBy>
  <cp:revision>31</cp:revision>
  <dcterms:created xsi:type="dcterms:W3CDTF">2017-04-17T05:10:00Z</dcterms:created>
  <dcterms:modified xsi:type="dcterms:W3CDTF">2020-09-17T06:23:00Z</dcterms:modified>
</cp:coreProperties>
</file>